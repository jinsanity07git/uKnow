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AEC39" w14:textId="77777777" w:rsidR="000C5A8C" w:rsidRDefault="000C5A8C" w:rsidP="00D678E4">
      <w:pPr>
        <w:pStyle w:val="Heading2"/>
        <w:jc w:val="center"/>
        <w:rPr>
          <w:lang w:eastAsia="zh-CN"/>
        </w:rPr>
      </w:pPr>
    </w:p>
    <w:p w14:paraId="56ED715C" w14:textId="079105B1" w:rsidR="00792BC8" w:rsidRDefault="00D678E4" w:rsidP="00D678E4">
      <w:pPr>
        <w:pStyle w:val="Heading2"/>
        <w:jc w:val="center"/>
        <w:rPr>
          <w:lang w:eastAsia="zh-CN"/>
        </w:rPr>
      </w:pPr>
      <w:r>
        <w:rPr>
          <w:rFonts w:hint="eastAsia"/>
          <w:lang w:eastAsia="zh-CN"/>
        </w:rPr>
        <w:t>玩转</w:t>
      </w:r>
      <w:r w:rsidR="003C1271">
        <w:rPr>
          <w:rFonts w:hint="eastAsia"/>
          <w:lang w:eastAsia="zh-CN"/>
        </w:rPr>
        <w:t>微观交通仿真</w:t>
      </w:r>
      <w:r>
        <w:rPr>
          <w:rFonts w:hint="eastAsia"/>
          <w:lang w:eastAsia="zh-CN"/>
        </w:rPr>
        <w:t>：</w:t>
      </w:r>
      <w:r w:rsidR="003C1271">
        <w:rPr>
          <w:lang w:eastAsia="zh-CN"/>
        </w:rPr>
        <w:t>仿真引擎</w:t>
      </w:r>
      <w:r w:rsidR="003C1271">
        <w:rPr>
          <w:lang w:eastAsia="zh-CN"/>
        </w:rPr>
        <w:t>CORSIM</w:t>
      </w:r>
      <w:r>
        <w:rPr>
          <w:rFonts w:hint="eastAsia"/>
          <w:lang w:eastAsia="zh-CN"/>
        </w:rPr>
        <w:t>输入文件初探</w:t>
      </w:r>
    </w:p>
    <w:p w14:paraId="61940FA5" w14:textId="08291D90" w:rsidR="00CF1F8D" w:rsidRPr="00CF1F8D" w:rsidRDefault="00CF1F8D" w:rsidP="00CF1F8D">
      <w:pPr>
        <w:pStyle w:val="BodyText"/>
        <w:rPr>
          <w:lang w:eastAsia="zh-CN"/>
        </w:rPr>
      </w:pPr>
      <w:r>
        <w:rPr>
          <w:noProof/>
          <w:lang w:eastAsia="zh-CN"/>
        </w:rPr>
        <w:drawing>
          <wp:inline distT="0" distB="0" distL="0" distR="0" wp14:anchorId="2C5FD104" wp14:editId="72E246AA">
            <wp:extent cx="1491343" cy="1491343"/>
            <wp:effectExtent l="0" t="0" r="0" b="0"/>
            <wp:docPr id="5" name="Picture 5"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ihaoJi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09975" cy="1509975"/>
                    </a:xfrm>
                    <a:prstGeom prst="rect">
                      <a:avLst/>
                    </a:prstGeom>
                  </pic:spPr>
                </pic:pic>
              </a:graphicData>
            </a:graphic>
          </wp:inline>
        </w:drawing>
      </w:r>
    </w:p>
    <w:p w14:paraId="322A76EB" w14:textId="77777777" w:rsidR="00FE1EFB" w:rsidRPr="00FE1EFB" w:rsidRDefault="00FE1EFB" w:rsidP="00FE1EFB">
      <w:pPr>
        <w:pStyle w:val="BodyText"/>
        <w:rPr>
          <w:lang w:eastAsia="zh-CN"/>
        </w:rPr>
      </w:pPr>
    </w:p>
    <w:p w14:paraId="3520CE64" w14:textId="582B82F7" w:rsidR="00FE1EFB" w:rsidRPr="00FE1EFB" w:rsidRDefault="00FE1EFB" w:rsidP="00FE1EFB">
      <w:pPr>
        <w:spacing w:after="0"/>
        <w:rPr>
          <w:rFonts w:ascii="Times New Roman" w:eastAsia="Times New Roman" w:hAnsi="Times New Roman" w:cs="Times New Roman"/>
          <w:lang w:eastAsia="zh-CN"/>
        </w:rPr>
      </w:pPr>
      <w:r w:rsidRPr="00FE1EFB">
        <w:rPr>
          <w:rFonts w:ascii="Times New Roman" w:eastAsia="Times New Roman" w:hAnsi="Times New Roman" w:cs="Times New Roman"/>
          <w:lang w:eastAsia="zh-CN"/>
        </w:rPr>
        <w:fldChar w:fldCharType="begin"/>
      </w:r>
      <w:r w:rsidRPr="00FE1EFB">
        <w:rPr>
          <w:rFonts w:ascii="Times New Roman" w:eastAsia="Times New Roman" w:hAnsi="Times New Roman" w:cs="Times New Roman"/>
          <w:lang w:eastAsia="zh-CN"/>
        </w:rPr>
        <w:instrText xml:space="preserve"> INCLUDEPICTURE "/var/folders/81/_l6dx0vn18sg80yvy8sy8fl80000gn/T/com.microsoft.Word/WebArchiveCopyPasteTempFiles/640?wx_fmt=png&amp;wxfrom=5&amp;wx_lazy=1&amp;wx_co=1" \* MERGEFORMATINET </w:instrText>
      </w:r>
      <w:r w:rsidRPr="00FE1EFB">
        <w:rPr>
          <w:rFonts w:ascii="Times New Roman" w:eastAsia="Times New Roman" w:hAnsi="Times New Roman" w:cs="Times New Roman"/>
          <w:lang w:eastAsia="zh-CN"/>
        </w:rPr>
        <w:fldChar w:fldCharType="separate"/>
      </w:r>
      <w:r w:rsidRPr="00FE1EFB">
        <w:rPr>
          <w:rFonts w:ascii="Times New Roman" w:eastAsia="Times New Roman" w:hAnsi="Times New Roman" w:cs="Times New Roman"/>
          <w:noProof/>
          <w:lang w:eastAsia="zh-CN"/>
        </w:rPr>
        <w:drawing>
          <wp:inline distT="0" distB="0" distL="0" distR="0" wp14:anchorId="247845F7" wp14:editId="184C2668">
            <wp:extent cx="5943600" cy="2486025"/>
            <wp:effectExtent l="0" t="0" r="0" b="317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a:noFill/>
                    </a:ln>
                  </pic:spPr>
                </pic:pic>
              </a:graphicData>
            </a:graphic>
          </wp:inline>
        </w:drawing>
      </w:r>
      <w:r w:rsidRPr="00FE1EFB">
        <w:rPr>
          <w:rFonts w:ascii="Times New Roman" w:eastAsia="Times New Roman" w:hAnsi="Times New Roman" w:cs="Times New Roman"/>
          <w:lang w:eastAsia="zh-CN"/>
        </w:rPr>
        <w:fldChar w:fldCharType="end"/>
      </w:r>
    </w:p>
    <w:p w14:paraId="4B434E3C" w14:textId="77777777" w:rsidR="00D678E4" w:rsidRDefault="00D678E4">
      <w:pPr>
        <w:pStyle w:val="Heading2"/>
        <w:rPr>
          <w:lang w:eastAsia="zh-CN"/>
        </w:rPr>
      </w:pPr>
    </w:p>
    <w:p w14:paraId="05302704" w14:textId="36C80F67" w:rsidR="002F353D" w:rsidRDefault="0070274E">
      <w:pPr>
        <w:pStyle w:val="Heading2"/>
        <w:rPr>
          <w:lang w:eastAsia="zh-CN"/>
        </w:rPr>
      </w:pPr>
      <w:r>
        <w:rPr>
          <w:lang w:eastAsia="zh-CN"/>
        </w:rPr>
        <w:t>导语</w:t>
      </w:r>
    </w:p>
    <w:p w14:paraId="3403B9C9" w14:textId="0722F29C" w:rsidR="008A423C" w:rsidRPr="008A423C" w:rsidRDefault="008A423C" w:rsidP="008A423C">
      <w:pPr>
        <w:pStyle w:val="BodyText"/>
        <w:rPr>
          <w:lang w:eastAsia="zh-CN"/>
        </w:rPr>
      </w:pPr>
      <w:r w:rsidRPr="008A423C">
        <w:rPr>
          <w:rFonts w:hint="eastAsia"/>
          <w:lang w:eastAsia="zh-CN"/>
        </w:rPr>
        <w:t>TSIS</w:t>
      </w:r>
      <w:r w:rsidRPr="008A423C">
        <w:rPr>
          <w:rFonts w:hint="eastAsia"/>
          <w:lang w:eastAsia="zh-CN"/>
        </w:rPr>
        <w:t>（</w:t>
      </w:r>
      <w:r w:rsidRPr="008A423C">
        <w:rPr>
          <w:rFonts w:hint="eastAsia"/>
          <w:lang w:eastAsia="zh-CN"/>
        </w:rPr>
        <w:t>Traffic Software Integrated System</w:t>
      </w:r>
      <w:r w:rsidRPr="008A423C">
        <w:rPr>
          <w:rFonts w:hint="eastAsia"/>
          <w:lang w:eastAsia="zh-CN"/>
        </w:rPr>
        <w:t>）是一款由美国联邦交通局</w:t>
      </w:r>
      <w:r w:rsidRPr="008A423C">
        <w:rPr>
          <w:rFonts w:hint="eastAsia"/>
          <w:lang w:eastAsia="zh-CN"/>
        </w:rPr>
        <w:t>(FHWA)</w:t>
      </w:r>
      <w:r w:rsidRPr="008A423C">
        <w:rPr>
          <w:rFonts w:hint="eastAsia"/>
          <w:lang w:eastAsia="zh-CN"/>
        </w:rPr>
        <w:t>资助开发的，有着</w:t>
      </w:r>
      <w:r w:rsidRPr="008A423C">
        <w:rPr>
          <w:rFonts w:hint="eastAsia"/>
          <w:lang w:eastAsia="zh-CN"/>
        </w:rPr>
        <w:t>40</w:t>
      </w:r>
      <w:r w:rsidRPr="008A423C">
        <w:rPr>
          <w:rFonts w:hint="eastAsia"/>
          <w:lang w:eastAsia="zh-CN"/>
        </w:rPr>
        <w:t>余年历史的微观交通仿真软件，并在美国多个州都有长达十余年的实际应用，也是交通微仿史上第一个拥有</w:t>
      </w:r>
      <w:r w:rsidRPr="008A423C">
        <w:rPr>
          <w:rFonts w:hint="eastAsia"/>
          <w:lang w:eastAsia="zh-CN"/>
        </w:rPr>
        <w:t>GUI</w:t>
      </w:r>
      <w:r w:rsidRPr="008A423C">
        <w:rPr>
          <w:rFonts w:hint="eastAsia"/>
          <w:lang w:eastAsia="zh-CN"/>
        </w:rPr>
        <w:t>界面的仿真软件，目前最新的一代版本是与</w:t>
      </w:r>
      <w:r w:rsidRPr="008A423C">
        <w:rPr>
          <w:rFonts w:hint="eastAsia"/>
          <w:lang w:eastAsia="zh-CN"/>
        </w:rPr>
        <w:t>2012</w:t>
      </w:r>
      <w:r w:rsidRPr="008A423C">
        <w:rPr>
          <w:rFonts w:hint="eastAsia"/>
          <w:lang w:eastAsia="zh-CN"/>
        </w:rPr>
        <w:t>年八月发布的</w:t>
      </w:r>
      <w:r w:rsidRPr="008A423C">
        <w:rPr>
          <w:rFonts w:hint="eastAsia"/>
          <w:lang w:eastAsia="zh-CN"/>
        </w:rPr>
        <w:t>TSIS 6.3</w:t>
      </w:r>
      <w:r w:rsidRPr="008A423C">
        <w:rPr>
          <w:rFonts w:hint="eastAsia"/>
          <w:lang w:eastAsia="zh-CN"/>
        </w:rPr>
        <w:t>。新手小白通常更习惯图形界面的操作，但是熟练操作逻辑之后也可以通过脚本语言和二次开发，帮助用户提高定制仿真的效率。本文会对</w:t>
      </w:r>
      <w:r w:rsidRPr="008A423C">
        <w:rPr>
          <w:rFonts w:hint="eastAsia"/>
          <w:lang w:eastAsia="zh-CN"/>
        </w:rPr>
        <w:t>TSIS</w:t>
      </w:r>
      <w:r w:rsidRPr="008A423C">
        <w:rPr>
          <w:rFonts w:hint="eastAsia"/>
          <w:lang w:eastAsia="zh-CN"/>
        </w:rPr>
        <w:t>的仿真引擎</w:t>
      </w:r>
      <w:r w:rsidRPr="008A423C">
        <w:rPr>
          <w:rFonts w:hint="eastAsia"/>
          <w:lang w:eastAsia="zh-CN"/>
        </w:rPr>
        <w:t>CORSIM</w:t>
      </w:r>
      <w:r w:rsidRPr="008A423C">
        <w:rPr>
          <w:rFonts w:hint="eastAsia"/>
          <w:lang w:eastAsia="zh-CN"/>
        </w:rPr>
        <w:t>所需的输入文件做一个简单介绍，并在最后会有一小段</w:t>
      </w:r>
      <w:r w:rsidRPr="008A423C">
        <w:rPr>
          <w:rFonts w:hint="eastAsia"/>
          <w:lang w:eastAsia="zh-CN"/>
        </w:rPr>
        <w:t>Python</w:t>
      </w:r>
      <w:r w:rsidRPr="008A423C">
        <w:rPr>
          <w:rFonts w:hint="eastAsia"/>
          <w:lang w:eastAsia="zh-CN"/>
        </w:rPr>
        <w:t>代码示例帮新手快速敲开定制开发的大门。</w:t>
      </w:r>
    </w:p>
    <w:p w14:paraId="22DAE0A2" w14:textId="6B9641E9" w:rsidR="002F353D" w:rsidRDefault="0070274E" w:rsidP="006678C0">
      <w:pPr>
        <w:pStyle w:val="FirstParagraph"/>
        <w:rPr>
          <w:lang w:eastAsia="zh-CN"/>
        </w:rPr>
      </w:pPr>
      <w:r>
        <w:rPr>
          <w:noProof/>
        </w:rPr>
        <w:lastRenderedPageBreak/>
        <w:drawing>
          <wp:inline distT="0" distB="0" distL="0" distR="0" wp14:anchorId="2EF5CA8B" wp14:editId="79D80562">
            <wp:extent cx="6390640" cy="2458720"/>
            <wp:effectExtent l="0" t="0" r="0" b="508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jinsanity/Documents/uKnow/技术分享/TSIS/corsim的输入文件结构_img/image-20200805211717286.png"/>
                    <pic:cNvPicPr>
                      <a:picLocks noChangeAspect="1" noChangeArrowheads="1"/>
                    </pic:cNvPicPr>
                  </pic:nvPicPr>
                  <pic:blipFill>
                    <a:blip r:embed="rId9"/>
                    <a:stretch>
                      <a:fillRect/>
                    </a:stretch>
                  </pic:blipFill>
                  <pic:spPr bwMode="auto">
                    <a:xfrm>
                      <a:off x="0" y="0"/>
                      <a:ext cx="6490620" cy="2497186"/>
                    </a:xfrm>
                    <a:prstGeom prst="rect">
                      <a:avLst/>
                    </a:prstGeom>
                    <a:noFill/>
                    <a:ln w="9525">
                      <a:noFill/>
                      <a:headEnd/>
                      <a:tailEnd/>
                    </a:ln>
                  </pic:spPr>
                </pic:pic>
              </a:graphicData>
            </a:graphic>
          </wp:inline>
        </w:drawing>
      </w:r>
    </w:p>
    <w:p w14:paraId="41E865B7" w14:textId="77777777" w:rsidR="002F353D" w:rsidRDefault="002F353D">
      <w:pPr>
        <w:pStyle w:val="ImageCaption"/>
        <w:rPr>
          <w:lang w:eastAsia="zh-CN"/>
        </w:rPr>
      </w:pPr>
    </w:p>
    <w:p w14:paraId="0B930689" w14:textId="77777777" w:rsidR="002F353D" w:rsidRDefault="0070274E">
      <w:pPr>
        <w:pStyle w:val="Heading2"/>
        <w:rPr>
          <w:lang w:eastAsia="zh-CN"/>
        </w:rPr>
      </w:pPr>
      <w:bookmarkStart w:id="0" w:name="header-n531"/>
      <w:bookmarkEnd w:id="0"/>
      <w:r>
        <w:rPr>
          <w:lang w:eastAsia="zh-CN"/>
        </w:rPr>
        <w:t>TSIS</w:t>
      </w:r>
      <w:r>
        <w:rPr>
          <w:lang w:eastAsia="zh-CN"/>
        </w:rPr>
        <w:t>软件简介</w:t>
      </w:r>
    </w:p>
    <w:p w14:paraId="226E5C36" w14:textId="77777777" w:rsidR="002F353D" w:rsidRDefault="0070274E">
      <w:pPr>
        <w:pStyle w:val="FirstParagraph"/>
      </w:pPr>
      <w:r>
        <w:rPr>
          <w:lang w:eastAsia="zh-CN"/>
        </w:rPr>
        <w:t>尽管这一款</w:t>
      </w:r>
      <w:r>
        <w:rPr>
          <w:lang w:eastAsia="zh-CN"/>
        </w:rPr>
        <w:t>“</w:t>
      </w:r>
      <w:r>
        <w:rPr>
          <w:lang w:eastAsia="zh-CN"/>
        </w:rPr>
        <w:t>年纪略大</w:t>
      </w:r>
      <w:r>
        <w:rPr>
          <w:lang w:eastAsia="zh-CN"/>
        </w:rPr>
        <w:t>”</w:t>
      </w:r>
      <w:r>
        <w:rPr>
          <w:lang w:eastAsia="zh-CN"/>
        </w:rPr>
        <w:t>的软件在接口设计，路网编辑，动画显示功能上与于同类型的微仿软件包括如</w:t>
      </w:r>
      <w:proofErr w:type="spellStart"/>
      <w:r>
        <w:rPr>
          <w:lang w:eastAsia="zh-CN"/>
        </w:rPr>
        <w:t>Vissim</w:t>
      </w:r>
      <w:proofErr w:type="spellEnd"/>
      <w:r>
        <w:rPr>
          <w:lang w:eastAsia="zh-CN"/>
        </w:rPr>
        <w:t>, Transmodeler</w:t>
      </w:r>
      <w:r>
        <w:rPr>
          <w:lang w:eastAsia="zh-CN"/>
        </w:rPr>
        <w:t>相比显得有些落后。但是其软件架构也并非铁板一块，根据官方网站上的介绍</w:t>
      </w:r>
      <w:r>
        <w:rPr>
          <w:rStyle w:val="FootnoteReference"/>
        </w:rPr>
        <w:footnoteReference w:id="1"/>
      </w:r>
      <w:r>
        <w:rPr>
          <w:lang w:eastAsia="zh-CN"/>
        </w:rPr>
        <w:t>，</w:t>
      </w:r>
      <w:r>
        <w:rPr>
          <w:lang w:eastAsia="zh-CN"/>
        </w:rPr>
        <w:t xml:space="preserve"> TSIS</w:t>
      </w:r>
      <w:r>
        <w:rPr>
          <w:lang w:eastAsia="zh-CN"/>
        </w:rPr>
        <w:t>是能够支持用户的进行交通运营分析的集成开发环境，一个在</w:t>
      </w:r>
      <w:r>
        <w:rPr>
          <w:lang w:eastAsia="zh-CN"/>
        </w:rPr>
        <w:t>Windows</w:t>
      </w:r>
      <w:r>
        <w:rPr>
          <w:lang w:eastAsia="zh-CN"/>
        </w:rPr>
        <w:t>系统下的集成了多种组件的工具箱。在这款工具箱中，你能够进行路网建模，修改交通仿真分析的输入文件，运行交通仿真模型，以及解析模型的输出文件。</w:t>
      </w:r>
      <w:proofErr w:type="spellStart"/>
      <w:r>
        <w:t>你能在</w:t>
      </w:r>
      <w:r>
        <w:t>TSIS</w:t>
      </w:r>
      <w:r>
        <w:t>中使用的各个组件都有</w:t>
      </w:r>
      <w:proofErr w:type="spellEnd"/>
      <w:r>
        <w:t>：</w:t>
      </w:r>
    </w:p>
    <w:p w14:paraId="7ED43E0F" w14:textId="77777777" w:rsidR="002F353D" w:rsidRDefault="0070274E">
      <w:pPr>
        <w:numPr>
          <w:ilvl w:val="0"/>
          <w:numId w:val="3"/>
        </w:numPr>
      </w:pPr>
      <w:r>
        <w:rPr>
          <w:rStyle w:val="VerbatimChar"/>
        </w:rPr>
        <w:t>TShell</w:t>
      </w:r>
      <w:r>
        <w:t xml:space="preserve"> : </w:t>
      </w:r>
      <w:proofErr w:type="spellStart"/>
      <w:r>
        <w:t>TSIS</w:t>
      </w:r>
      <w:r>
        <w:t>的</w:t>
      </w:r>
      <w:r>
        <w:t>GUI</w:t>
      </w:r>
      <w:r>
        <w:t>界面，用于管理项目文件和功能接口</w:t>
      </w:r>
      <w:proofErr w:type="spellEnd"/>
    </w:p>
    <w:p w14:paraId="2F5DB95D" w14:textId="77777777" w:rsidR="002F353D" w:rsidRDefault="0070274E">
      <w:pPr>
        <w:numPr>
          <w:ilvl w:val="0"/>
          <w:numId w:val="3"/>
        </w:numPr>
      </w:pPr>
      <w:r>
        <w:rPr>
          <w:rStyle w:val="VerbatimChar"/>
        </w:rPr>
        <w:t>CORSIM</w:t>
      </w:r>
      <w:r>
        <w:t xml:space="preserve">: </w:t>
      </w:r>
      <w:proofErr w:type="spellStart"/>
      <w:r>
        <w:t>微观交通仿真引擎，支持</w:t>
      </w:r>
      <w:r>
        <w:t>C</w:t>
      </w:r>
      <w:proofErr w:type="spellEnd"/>
      <w:r>
        <w:t>++</w:t>
      </w:r>
      <w:proofErr w:type="spellStart"/>
      <w:r>
        <w:t>和</w:t>
      </w:r>
      <w:r>
        <w:t>Fortran</w:t>
      </w:r>
      <w:r>
        <w:t>的接口开发，读取</w:t>
      </w:r>
      <w:r>
        <w:rPr>
          <w:rStyle w:val="VerbatimChar"/>
        </w:rPr>
        <w:t>trf</w:t>
      </w:r>
      <w:r>
        <w:t>文件</w:t>
      </w:r>
      <w:proofErr w:type="spellEnd"/>
    </w:p>
    <w:p w14:paraId="399CFEA0" w14:textId="77777777" w:rsidR="002F353D" w:rsidRDefault="0070274E">
      <w:pPr>
        <w:numPr>
          <w:ilvl w:val="0"/>
          <w:numId w:val="3"/>
        </w:numPr>
        <w:rPr>
          <w:lang w:eastAsia="zh-CN"/>
        </w:rPr>
      </w:pPr>
      <w:r>
        <w:rPr>
          <w:rStyle w:val="VerbatimChar"/>
          <w:lang w:eastAsia="zh-CN"/>
        </w:rPr>
        <w:t>TRAFED</w:t>
      </w:r>
      <w:r>
        <w:rPr>
          <w:lang w:eastAsia="zh-CN"/>
        </w:rPr>
        <w:t xml:space="preserve">: </w:t>
      </w:r>
      <w:r>
        <w:rPr>
          <w:lang w:eastAsia="zh-CN"/>
        </w:rPr>
        <w:t>交通路网编辑器，关联文件格式为</w:t>
      </w:r>
      <w:proofErr w:type="spellStart"/>
      <w:r>
        <w:rPr>
          <w:rStyle w:val="VerbatimChar"/>
          <w:lang w:eastAsia="zh-CN"/>
        </w:rPr>
        <w:t>tno</w:t>
      </w:r>
      <w:proofErr w:type="spellEnd"/>
      <w:r>
        <w:rPr>
          <w:lang w:eastAsia="zh-CN"/>
        </w:rPr>
        <w:t xml:space="preserve">, </w:t>
      </w:r>
      <w:r>
        <w:rPr>
          <w:lang w:eastAsia="zh-CN"/>
        </w:rPr>
        <w:t>并能在路网编辑完成后转生成</w:t>
      </w:r>
      <w:proofErr w:type="spellStart"/>
      <w:r>
        <w:rPr>
          <w:rStyle w:val="VerbatimChar"/>
          <w:lang w:eastAsia="zh-CN"/>
        </w:rPr>
        <w:t>trf</w:t>
      </w:r>
      <w:proofErr w:type="spellEnd"/>
      <w:r>
        <w:rPr>
          <w:lang w:eastAsia="zh-CN"/>
        </w:rPr>
        <w:t>文件</w:t>
      </w:r>
    </w:p>
    <w:p w14:paraId="56E111CC" w14:textId="77777777" w:rsidR="002F353D" w:rsidRDefault="0070274E">
      <w:pPr>
        <w:numPr>
          <w:ilvl w:val="0"/>
          <w:numId w:val="3"/>
        </w:numPr>
        <w:rPr>
          <w:lang w:eastAsia="zh-CN"/>
        </w:rPr>
      </w:pPr>
      <w:r>
        <w:rPr>
          <w:lang w:eastAsia="zh-CN"/>
        </w:rPr>
        <w:t xml:space="preserve"> </w:t>
      </w:r>
      <w:r>
        <w:rPr>
          <w:rStyle w:val="VerbatimChar"/>
          <w:lang w:eastAsia="zh-CN"/>
        </w:rPr>
        <w:t>TRAFVU</w:t>
      </w:r>
      <w:r>
        <w:rPr>
          <w:lang w:eastAsia="zh-CN"/>
        </w:rPr>
        <w:t xml:space="preserve">: </w:t>
      </w:r>
      <w:r>
        <w:rPr>
          <w:lang w:eastAsia="zh-CN"/>
        </w:rPr>
        <w:t>仿真结果动画查看工具</w:t>
      </w:r>
    </w:p>
    <w:p w14:paraId="13749880" w14:textId="77777777" w:rsidR="002F353D" w:rsidRDefault="0070274E">
      <w:pPr>
        <w:numPr>
          <w:ilvl w:val="0"/>
          <w:numId w:val="3"/>
        </w:numPr>
      </w:pPr>
      <w:r>
        <w:rPr>
          <w:rStyle w:val="VerbatimChar"/>
        </w:rPr>
        <w:t>TSIS Text Editor</w:t>
      </w:r>
      <w:r>
        <w:t xml:space="preserve"> : </w:t>
      </w:r>
      <w:proofErr w:type="spellStart"/>
      <w:r>
        <w:rPr>
          <w:rStyle w:val="VerbatimChar"/>
        </w:rPr>
        <w:t>trf</w:t>
      </w:r>
      <w:r>
        <w:t>文本编辑器，根据动态的文本提示直接修改输入文件中的属性，适用于有经验的员工</w:t>
      </w:r>
      <w:proofErr w:type="spellEnd"/>
    </w:p>
    <w:p w14:paraId="7B0B34B9" w14:textId="77777777" w:rsidR="002F353D" w:rsidRDefault="0070274E">
      <w:pPr>
        <w:numPr>
          <w:ilvl w:val="0"/>
          <w:numId w:val="3"/>
        </w:numPr>
      </w:pPr>
      <w:r>
        <w:rPr>
          <w:rStyle w:val="VerbatimChar"/>
        </w:rPr>
        <w:t>TSIS Script Tool</w:t>
      </w:r>
      <w:r>
        <w:t xml:space="preserve"> : </w:t>
      </w:r>
      <w:proofErr w:type="spellStart"/>
      <w:r>
        <w:t>一款能运行</w:t>
      </w:r>
      <w:r>
        <w:t>Visual</w:t>
      </w:r>
      <w:proofErr w:type="spellEnd"/>
      <w:r>
        <w:t xml:space="preserve"> </w:t>
      </w:r>
      <w:proofErr w:type="spellStart"/>
      <w:r>
        <w:t>Basic</w:t>
      </w:r>
      <w:r>
        <w:t>脚本的工具拓展，内含</w:t>
      </w:r>
      <w:r>
        <w:t>CORSIM</w:t>
      </w:r>
      <w:proofErr w:type="spellEnd"/>
      <w:r>
        <w:t xml:space="preserve"> </w:t>
      </w:r>
      <w:proofErr w:type="spellStart"/>
      <w:r>
        <w:t>服务器接口和</w:t>
      </w:r>
      <w:r>
        <w:t>TRF</w:t>
      </w:r>
      <w:r>
        <w:t>修改器接口</w:t>
      </w:r>
      <w:proofErr w:type="spellEnd"/>
    </w:p>
    <w:p w14:paraId="77F28F52" w14:textId="77777777" w:rsidR="002F353D" w:rsidRDefault="0070274E">
      <w:pPr>
        <w:numPr>
          <w:ilvl w:val="0"/>
          <w:numId w:val="3"/>
        </w:numPr>
      </w:pPr>
      <w:r>
        <w:rPr>
          <w:rStyle w:val="VerbatimChar"/>
        </w:rPr>
        <w:lastRenderedPageBreak/>
        <w:t>TSIS Translator</w:t>
      </w:r>
      <w:r>
        <w:t xml:space="preserve"> </w:t>
      </w:r>
      <w:r>
        <w:t>：</w:t>
      </w:r>
      <w:r>
        <w:t xml:space="preserve"> </w:t>
      </w:r>
      <w:proofErr w:type="spellStart"/>
      <w:r>
        <w:t>一项能将</w:t>
      </w:r>
      <w:r>
        <w:rPr>
          <w:rStyle w:val="VerbatimChar"/>
        </w:rPr>
        <w:t>trf</w:t>
      </w:r>
      <w:r>
        <w:t>文件转换成</w:t>
      </w:r>
      <w:proofErr w:type="spellEnd"/>
      <w:r>
        <w:t xml:space="preserve"> </w:t>
      </w:r>
      <w:proofErr w:type="spellStart"/>
      <w:r>
        <w:rPr>
          <w:rStyle w:val="VerbatimChar"/>
        </w:rPr>
        <w:t>tno</w:t>
      </w:r>
      <w:proofErr w:type="spellEnd"/>
      <w:r>
        <w:t xml:space="preserve">(TRAFED native format) </w:t>
      </w:r>
      <w:proofErr w:type="spellStart"/>
      <w:r>
        <w:t>文件格式的功能</w:t>
      </w:r>
      <w:proofErr w:type="spellEnd"/>
    </w:p>
    <w:p w14:paraId="2F712F35" w14:textId="77777777" w:rsidR="002F353D" w:rsidRDefault="0070274E">
      <w:pPr>
        <w:pStyle w:val="FirstParagraph"/>
        <w:rPr>
          <w:lang w:eastAsia="zh-CN"/>
        </w:rPr>
      </w:pPr>
      <w:r>
        <w:rPr>
          <w:lang w:eastAsia="zh-CN"/>
        </w:rPr>
        <w:t>简单来说，</w:t>
      </w:r>
      <w:r>
        <w:rPr>
          <w:lang w:eastAsia="zh-CN"/>
        </w:rPr>
        <w:t xml:space="preserve">TSIS </w:t>
      </w:r>
      <w:r>
        <w:rPr>
          <w:lang w:eastAsia="zh-CN"/>
        </w:rPr>
        <w:t>中集成了一系列解析输入输出文件的功能来能方便的使用交通仿真引擎。但是如果你有一定的开发能力，就可以尝试可以针对里面的输入输出文件进行进一步的开发。</w:t>
      </w:r>
    </w:p>
    <w:p w14:paraId="242CC5D1" w14:textId="77777777" w:rsidR="002F353D" w:rsidRDefault="0070274E">
      <w:pPr>
        <w:pStyle w:val="BodyText"/>
        <w:rPr>
          <w:lang w:eastAsia="zh-CN"/>
        </w:rPr>
      </w:pPr>
      <w:r>
        <w:rPr>
          <w:lang w:eastAsia="zh-CN"/>
        </w:rPr>
        <w:t>当然官方文档里的开发指南是这么一个架构：</w:t>
      </w:r>
    </w:p>
    <w:p w14:paraId="64ADBA4A" w14:textId="77777777" w:rsidR="002F353D" w:rsidRDefault="0070274E">
      <w:pPr>
        <w:pStyle w:val="FigurewithCaption"/>
      </w:pPr>
      <w:r>
        <w:rPr>
          <w:noProof/>
        </w:rPr>
        <w:drawing>
          <wp:inline distT="0" distB="0" distL="0" distR="0" wp14:anchorId="01EB5D8C" wp14:editId="3D70722A">
            <wp:extent cx="5334000" cy="282478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jinsanity/Documents/uKnow/技术分享/TSIS/corsim的输入文件结构_img/image-20200805155937230.png"/>
                    <pic:cNvPicPr>
                      <a:picLocks noChangeAspect="1" noChangeArrowheads="1"/>
                    </pic:cNvPicPr>
                  </pic:nvPicPr>
                  <pic:blipFill>
                    <a:blip r:embed="rId10"/>
                    <a:stretch>
                      <a:fillRect/>
                    </a:stretch>
                  </pic:blipFill>
                  <pic:spPr bwMode="auto">
                    <a:xfrm>
                      <a:off x="0" y="0"/>
                      <a:ext cx="5334000" cy="2824787"/>
                    </a:xfrm>
                    <a:prstGeom prst="rect">
                      <a:avLst/>
                    </a:prstGeom>
                    <a:noFill/>
                    <a:ln w="9525">
                      <a:noFill/>
                      <a:headEnd/>
                      <a:tailEnd/>
                    </a:ln>
                  </pic:spPr>
                </pic:pic>
              </a:graphicData>
            </a:graphic>
          </wp:inline>
        </w:drawing>
      </w:r>
    </w:p>
    <w:p w14:paraId="77D0A124" w14:textId="77777777" w:rsidR="002F353D" w:rsidRDefault="002F353D">
      <w:pPr>
        <w:pStyle w:val="ImageCaption"/>
      </w:pPr>
    </w:p>
    <w:p w14:paraId="19C2D060" w14:textId="77777777" w:rsidR="002F353D" w:rsidRDefault="0070274E">
      <w:pPr>
        <w:pStyle w:val="BodyText"/>
        <w:rPr>
          <w:lang w:eastAsia="zh-CN"/>
        </w:rPr>
      </w:pPr>
      <w:r>
        <w:rPr>
          <w:lang w:eastAsia="zh-CN"/>
        </w:rPr>
        <w:t>乍一看还挺唬人的，也要求开发者有一定的</w:t>
      </w:r>
      <w:r>
        <w:rPr>
          <w:lang w:eastAsia="zh-CN"/>
        </w:rPr>
        <w:t>C++</w:t>
      </w:r>
      <w:r>
        <w:rPr>
          <w:lang w:eastAsia="zh-CN"/>
        </w:rPr>
        <w:t>和</w:t>
      </w:r>
      <w:r>
        <w:rPr>
          <w:lang w:eastAsia="zh-CN"/>
        </w:rPr>
        <w:t>Fortran</w:t>
      </w:r>
      <w:r>
        <w:rPr>
          <w:lang w:eastAsia="zh-CN"/>
        </w:rPr>
        <w:t>语言基础。那么如果不会</w:t>
      </w:r>
      <w:r>
        <w:rPr>
          <w:lang w:eastAsia="zh-CN"/>
        </w:rPr>
        <w:t>C++</w:t>
      </w:r>
      <w:r>
        <w:rPr>
          <w:lang w:eastAsia="zh-CN"/>
        </w:rPr>
        <w:t>难道就不能快速定制仿真分析了吗？</w:t>
      </w:r>
    </w:p>
    <w:p w14:paraId="61C0B4BC" w14:textId="77777777" w:rsidR="002F353D" w:rsidRDefault="0070274E">
      <w:pPr>
        <w:pStyle w:val="BodyText"/>
        <w:rPr>
          <w:lang w:eastAsia="zh-CN"/>
        </w:rPr>
      </w:pPr>
      <w:proofErr w:type="spellStart"/>
      <w:r>
        <w:t>可别忘了上文提及到</w:t>
      </w:r>
      <w:r>
        <w:rPr>
          <w:rStyle w:val="VerbatimChar"/>
        </w:rPr>
        <w:t>TSIS</w:t>
      </w:r>
      <w:proofErr w:type="spellEnd"/>
      <w:r>
        <w:rPr>
          <w:rStyle w:val="VerbatimChar"/>
        </w:rPr>
        <w:t xml:space="preserve"> Script Tool</w:t>
      </w:r>
      <w:r>
        <w:t>，</w:t>
      </w:r>
      <w:r>
        <w:t xml:space="preserve"> </w:t>
      </w:r>
      <w:proofErr w:type="spellStart"/>
      <w:r>
        <w:t>支持用脚本语言对输入文件进行批量操作，虽然</w:t>
      </w:r>
      <w:r>
        <w:t>Tshell</w:t>
      </w:r>
      <w:r>
        <w:t>中还只保留了</w:t>
      </w:r>
      <w:r>
        <w:t>Visual</w:t>
      </w:r>
      <w:proofErr w:type="spellEnd"/>
      <w:r>
        <w:t xml:space="preserve"> Basic</w:t>
      </w:r>
      <w:r>
        <w:t>的选项。但是只要你知道如何修改</w:t>
      </w:r>
      <w:r>
        <w:t>TRF</w:t>
      </w:r>
      <w:r>
        <w:t>文件的原理之后就能快速上手，批量定制的仿真输入文件的过程，并且可以由更易上手的</w:t>
      </w:r>
      <w:r>
        <w:t>python</w:t>
      </w:r>
      <w:r>
        <w:t>语言来帮助你实现。</w:t>
      </w:r>
      <w:r>
        <w:rPr>
          <w:lang w:eastAsia="zh-CN"/>
        </w:rPr>
        <w:t>不过在正式进入示例代码之前，还要先花一些时间熟悉一下</w:t>
      </w:r>
      <w:proofErr w:type="spellStart"/>
      <w:r>
        <w:rPr>
          <w:lang w:eastAsia="zh-CN"/>
        </w:rPr>
        <w:t>trf</w:t>
      </w:r>
      <w:proofErr w:type="spellEnd"/>
      <w:r>
        <w:rPr>
          <w:lang w:eastAsia="zh-CN"/>
        </w:rPr>
        <w:t>文件的编码方式和对应内容。</w:t>
      </w:r>
    </w:p>
    <w:p w14:paraId="38E2838A" w14:textId="77777777" w:rsidR="002F353D" w:rsidRDefault="0070274E">
      <w:pPr>
        <w:pStyle w:val="Heading2"/>
        <w:rPr>
          <w:lang w:eastAsia="zh-CN"/>
        </w:rPr>
      </w:pPr>
      <w:bookmarkStart w:id="1" w:name="header-n171"/>
      <w:bookmarkEnd w:id="1"/>
      <w:r>
        <w:rPr>
          <w:lang w:eastAsia="zh-CN"/>
        </w:rPr>
        <w:t>路网格式</w:t>
      </w:r>
    </w:p>
    <w:p w14:paraId="64DD068B" w14:textId="77777777" w:rsidR="002F353D" w:rsidRDefault="0070274E">
      <w:pPr>
        <w:pStyle w:val="FirstParagraph"/>
        <w:rPr>
          <w:lang w:eastAsia="zh-CN"/>
        </w:rPr>
      </w:pPr>
      <w:r>
        <w:rPr>
          <w:lang w:eastAsia="zh-CN"/>
        </w:rPr>
        <w:t>首先我们需要一个信息完整的基础路网，如下图所示，红色部分代表高速路网，蓝色圈内则是地面路网，整个路网的基础拓扑结构有点和线组成，当然节点有三种类型分别是</w:t>
      </w:r>
      <w:r>
        <w:rPr>
          <w:lang w:eastAsia="zh-CN"/>
        </w:rPr>
        <w:t>8</w:t>
      </w:r>
      <w:r>
        <w:rPr>
          <w:lang w:eastAsia="zh-CN"/>
        </w:rPr>
        <w:t>开头的外部流量节点，</w:t>
      </w:r>
      <w:r>
        <w:rPr>
          <w:lang w:eastAsia="zh-CN"/>
        </w:rPr>
        <w:t>7</w:t>
      </w:r>
      <w:r>
        <w:rPr>
          <w:lang w:eastAsia="zh-CN"/>
        </w:rPr>
        <w:t>开头的辅助节点，以及</w:t>
      </w:r>
      <w:r>
        <w:rPr>
          <w:lang w:eastAsia="zh-CN"/>
        </w:rPr>
        <w:t>2</w:t>
      </w:r>
      <w:r>
        <w:rPr>
          <w:lang w:eastAsia="zh-CN"/>
        </w:rPr>
        <w:t>开头的内部流量节点。</w:t>
      </w:r>
    </w:p>
    <w:p w14:paraId="0E50F24B" w14:textId="77777777" w:rsidR="002F353D" w:rsidRDefault="0070274E">
      <w:pPr>
        <w:pStyle w:val="FigurewithCaption"/>
      </w:pPr>
      <w:r>
        <w:rPr>
          <w:noProof/>
        </w:rPr>
        <w:lastRenderedPageBreak/>
        <w:drawing>
          <wp:inline distT="0" distB="0" distL="0" distR="0" wp14:anchorId="1DD898D8" wp14:editId="196C49F2">
            <wp:extent cx="5334000" cy="487639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jinsanity/Documents/uKnow/技术分享/TSIS/corsim的输入文件结构_img/image-20200805164133302.png"/>
                    <pic:cNvPicPr>
                      <a:picLocks noChangeAspect="1" noChangeArrowheads="1"/>
                    </pic:cNvPicPr>
                  </pic:nvPicPr>
                  <pic:blipFill>
                    <a:blip r:embed="rId11"/>
                    <a:stretch>
                      <a:fillRect/>
                    </a:stretch>
                  </pic:blipFill>
                  <pic:spPr bwMode="auto">
                    <a:xfrm>
                      <a:off x="0" y="0"/>
                      <a:ext cx="5334000" cy="4876391"/>
                    </a:xfrm>
                    <a:prstGeom prst="rect">
                      <a:avLst/>
                    </a:prstGeom>
                    <a:noFill/>
                    <a:ln w="9525">
                      <a:noFill/>
                      <a:headEnd/>
                      <a:tailEnd/>
                    </a:ln>
                  </pic:spPr>
                </pic:pic>
              </a:graphicData>
            </a:graphic>
          </wp:inline>
        </w:drawing>
      </w:r>
    </w:p>
    <w:p w14:paraId="526BDB05" w14:textId="77777777" w:rsidR="002F353D" w:rsidRDefault="002F353D">
      <w:pPr>
        <w:pStyle w:val="ImageCaption"/>
      </w:pPr>
    </w:p>
    <w:p w14:paraId="0EBE3C5D" w14:textId="77777777" w:rsidR="002F353D" w:rsidRDefault="0070274E">
      <w:pPr>
        <w:pStyle w:val="BodyText"/>
        <w:rPr>
          <w:lang w:eastAsia="zh-CN"/>
        </w:rPr>
      </w:pPr>
      <w:r>
        <w:rPr>
          <w:lang w:eastAsia="zh-CN"/>
        </w:rPr>
        <w:t>最简单的交叉口模型可以用下图结构来展示：</w:t>
      </w:r>
    </w:p>
    <w:p w14:paraId="331E84B1" w14:textId="77777777" w:rsidR="002F353D" w:rsidRDefault="0070274E">
      <w:pPr>
        <w:pStyle w:val="FigurewithCaption"/>
      </w:pPr>
      <w:r>
        <w:rPr>
          <w:noProof/>
        </w:rPr>
        <w:lastRenderedPageBreak/>
        <w:drawing>
          <wp:inline distT="0" distB="0" distL="0" distR="0" wp14:anchorId="6A5D9A95" wp14:editId="240045E2">
            <wp:extent cx="4330700" cy="49403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jinsanity/Documents/uKnow/技术分享/TSIS/corsim的输入文件结构_img/image-20200805165035137.png"/>
                    <pic:cNvPicPr>
                      <a:picLocks noChangeAspect="1" noChangeArrowheads="1"/>
                    </pic:cNvPicPr>
                  </pic:nvPicPr>
                  <pic:blipFill>
                    <a:blip r:embed="rId12"/>
                    <a:stretch>
                      <a:fillRect/>
                    </a:stretch>
                  </pic:blipFill>
                  <pic:spPr bwMode="auto">
                    <a:xfrm>
                      <a:off x="0" y="0"/>
                      <a:ext cx="4330700" cy="4940300"/>
                    </a:xfrm>
                    <a:prstGeom prst="rect">
                      <a:avLst/>
                    </a:prstGeom>
                    <a:noFill/>
                    <a:ln w="9525">
                      <a:noFill/>
                      <a:headEnd/>
                      <a:tailEnd/>
                    </a:ln>
                  </pic:spPr>
                </pic:pic>
              </a:graphicData>
            </a:graphic>
          </wp:inline>
        </w:drawing>
      </w:r>
    </w:p>
    <w:p w14:paraId="34D54A07" w14:textId="77777777" w:rsidR="002F353D" w:rsidRDefault="002F353D">
      <w:pPr>
        <w:pStyle w:val="ImageCaption"/>
      </w:pPr>
    </w:p>
    <w:p w14:paraId="7585AC35" w14:textId="48B7DAF4" w:rsidR="002F353D" w:rsidRDefault="0070274E">
      <w:pPr>
        <w:pStyle w:val="BodyText"/>
        <w:rPr>
          <w:lang w:eastAsia="zh-CN"/>
        </w:rPr>
      </w:pPr>
      <w:r>
        <w:rPr>
          <w:lang w:eastAsia="zh-CN"/>
        </w:rPr>
        <w:t>路网一旦搭建完成就会生成如下内容的</w:t>
      </w:r>
      <w:r>
        <w:rPr>
          <w:lang w:eastAsia="zh-CN"/>
        </w:rPr>
        <w:t>TRF</w:t>
      </w:r>
      <w:r>
        <w:rPr>
          <w:lang w:eastAsia="zh-CN"/>
        </w:rPr>
        <w:t>文件，用文本编辑器打开即可：</w:t>
      </w:r>
    </w:p>
    <w:tbl>
      <w:tblPr>
        <w:tblStyle w:val="TableGrid"/>
        <w:tblW w:w="0" w:type="auto"/>
        <w:tblLook w:val="04A0" w:firstRow="1" w:lastRow="0" w:firstColumn="1" w:lastColumn="0" w:noHBand="0" w:noVBand="1"/>
      </w:tblPr>
      <w:tblGrid>
        <w:gridCol w:w="9350"/>
      </w:tblGrid>
      <w:tr w:rsidR="007D5EAA" w14:paraId="48CF9AD3" w14:textId="77777777" w:rsidTr="007D5EAA">
        <w:tc>
          <w:tcPr>
            <w:tcW w:w="9350" w:type="dxa"/>
          </w:tcPr>
          <w:p w14:paraId="7A5A7A4F" w14:textId="77777777" w:rsidR="007D5EAA" w:rsidRDefault="007D5EAA" w:rsidP="007D5EAA">
            <w:pPr>
              <w:pStyle w:val="BodyText"/>
              <w:rPr>
                <w:lang w:eastAsia="zh-CN"/>
              </w:rPr>
            </w:pPr>
            <w:r>
              <w:rPr>
                <w:lang w:eastAsia="zh-CN"/>
              </w:rPr>
              <w:t xml:space="preserve">Created by TSIS Thu Jun 27 09:33:12 2019 from TNO Version 64                    </w:t>
            </w:r>
          </w:p>
          <w:p w14:paraId="7C131DE2" w14:textId="77777777" w:rsidR="007D5EAA" w:rsidRDefault="007D5EAA" w:rsidP="007D5EAA">
            <w:pPr>
              <w:pStyle w:val="BodyText"/>
              <w:rPr>
                <w:lang w:eastAsia="zh-CN"/>
              </w:rPr>
            </w:pPr>
            <w:r>
              <w:rPr>
                <w:lang w:eastAsia="zh-CN"/>
              </w:rPr>
              <w:t xml:space="preserve">12345678 1 2345678 2 2345678 3 2345678 4 2345678 5 2345678 6 2345678 7 234567   </w:t>
            </w:r>
          </w:p>
          <w:p w14:paraId="046E6A9B" w14:textId="77777777" w:rsidR="007D5EAA" w:rsidRDefault="007D5EAA" w:rsidP="007D5EAA">
            <w:pPr>
              <w:pStyle w:val="BodyText"/>
              <w:rPr>
                <w:lang w:eastAsia="zh-CN"/>
              </w:rPr>
            </w:pPr>
            <w:r>
              <w:rPr>
                <w:lang w:eastAsia="zh-CN"/>
              </w:rPr>
              <w:t xml:space="preserve">                                       6  192019                           0   1</w:t>
            </w:r>
          </w:p>
          <w:p w14:paraId="1AFC6765" w14:textId="77777777" w:rsidR="007D5EAA" w:rsidRDefault="007D5EAA" w:rsidP="007D5EAA">
            <w:pPr>
              <w:pStyle w:val="BodyText"/>
              <w:rPr>
                <w:lang w:eastAsia="zh-CN"/>
              </w:rPr>
            </w:pPr>
            <w:r>
              <w:rPr>
                <w:lang w:eastAsia="zh-CN"/>
              </w:rPr>
              <w:t xml:space="preserve">       1   0   0  10 97165909 0000  0              31646    6799963041456717   2</w:t>
            </w:r>
          </w:p>
          <w:p w14:paraId="6017522D" w14:textId="77777777" w:rsidR="007D5EAA" w:rsidRDefault="007D5EAA" w:rsidP="007D5EAA">
            <w:pPr>
              <w:pStyle w:val="BodyText"/>
              <w:rPr>
                <w:lang w:eastAsia="zh-CN"/>
              </w:rPr>
            </w:pPr>
            <w:r>
              <w:rPr>
                <w:lang w:eastAsia="zh-CN"/>
              </w:rPr>
              <w:t xml:space="preserve"> 900 900 900 900                                                               3</w:t>
            </w:r>
          </w:p>
          <w:p w14:paraId="79B862EF" w14:textId="77777777" w:rsidR="007D5EAA" w:rsidRDefault="007D5EAA" w:rsidP="007D5EAA">
            <w:pPr>
              <w:pStyle w:val="BodyText"/>
              <w:rPr>
                <w:lang w:eastAsia="zh-CN"/>
              </w:rPr>
            </w:pPr>
            <w:r>
              <w:rPr>
                <w:lang w:eastAsia="zh-CN"/>
              </w:rPr>
              <w:t xml:space="preserve">           1      60                                                           4</w:t>
            </w:r>
          </w:p>
          <w:p w14:paraId="31B85BD1" w14:textId="77777777" w:rsidR="007D5EAA" w:rsidRDefault="007D5EAA" w:rsidP="007D5EAA">
            <w:pPr>
              <w:pStyle w:val="BodyText"/>
              <w:rPr>
                <w:lang w:eastAsia="zh-CN"/>
              </w:rPr>
            </w:pPr>
            <w:r>
              <w:rPr>
                <w:lang w:eastAsia="zh-CN"/>
              </w:rPr>
              <w:t xml:space="preserve">   0       0   0   0   0   0   0   0   0   0   0   0                           5</w:t>
            </w:r>
          </w:p>
          <w:p w14:paraId="08A73779" w14:textId="77777777" w:rsidR="007D5EAA" w:rsidRDefault="007D5EAA" w:rsidP="007D5EAA">
            <w:pPr>
              <w:pStyle w:val="BodyText"/>
              <w:rPr>
                <w:lang w:eastAsia="zh-CN"/>
              </w:rPr>
            </w:pPr>
            <w:r>
              <w:rPr>
                <w:lang w:eastAsia="zh-CN"/>
              </w:rPr>
              <w:t xml:space="preserve">   1   5 321         2     01           8001              20  18  30  0       11</w:t>
            </w:r>
          </w:p>
          <w:p w14:paraId="1207C892" w14:textId="77777777" w:rsidR="007D5EAA" w:rsidRDefault="007D5EAA" w:rsidP="007D5EAA">
            <w:pPr>
              <w:pStyle w:val="BodyText"/>
              <w:rPr>
                <w:lang w:eastAsia="zh-CN"/>
              </w:rPr>
            </w:pPr>
            <w:r>
              <w:rPr>
                <w:lang w:eastAsia="zh-CN"/>
              </w:rPr>
              <w:lastRenderedPageBreak/>
              <w:t xml:space="preserve">   5   1 321         4     014T11      4   3   2       3  20  18  30  0       11</w:t>
            </w:r>
          </w:p>
          <w:p w14:paraId="4FA63193" w14:textId="77777777" w:rsidR="007D5EAA" w:rsidRDefault="007D5EAA" w:rsidP="007D5EAA">
            <w:pPr>
              <w:pStyle w:val="BodyText"/>
              <w:rPr>
                <w:lang w:eastAsia="zh-CN"/>
              </w:rPr>
            </w:pPr>
            <w:r>
              <w:rPr>
                <w:lang w:eastAsia="zh-CN"/>
              </w:rPr>
              <w:t xml:space="preserve">   1   3 279         2     01           8003              20  18  30  0       11</w:t>
            </w:r>
          </w:p>
          <w:p w14:paraId="35C8B882" w14:textId="77777777" w:rsidR="007D5EAA" w:rsidRDefault="007D5EAA" w:rsidP="007D5EAA">
            <w:pPr>
              <w:pStyle w:val="BodyText"/>
              <w:rPr>
                <w:lang w:eastAsia="zh-CN"/>
              </w:rPr>
            </w:pPr>
            <w:r>
              <w:rPr>
                <w:lang w:eastAsia="zh-CN"/>
              </w:rPr>
              <w:t xml:space="preserve">   3   1 279         3     017T1       2   5   4       5  20  18  30  0       11</w:t>
            </w:r>
          </w:p>
          <w:p w14:paraId="705B207A" w14:textId="77777777" w:rsidR="007D5EAA" w:rsidRDefault="007D5EAA" w:rsidP="007D5EAA">
            <w:pPr>
              <w:pStyle w:val="BodyText"/>
              <w:rPr>
                <w:lang w:eastAsia="zh-CN"/>
              </w:rPr>
            </w:pPr>
            <w:r>
              <w:rPr>
                <w:lang w:eastAsia="zh-CN"/>
              </w:rPr>
              <w:t xml:space="preserve">   1   2 409         2     01           8002              20  18  30  0       11</w:t>
            </w:r>
          </w:p>
          <w:p w14:paraId="72F9CC92" w14:textId="77777777" w:rsidR="007D5EAA" w:rsidRDefault="007D5EAA" w:rsidP="007D5EAA">
            <w:pPr>
              <w:pStyle w:val="BodyText"/>
              <w:rPr>
                <w:lang w:eastAsia="zh-CN"/>
              </w:rPr>
            </w:pPr>
            <w:r>
              <w:rPr>
                <w:lang w:eastAsia="zh-CN"/>
              </w:rPr>
              <w:t xml:space="preserve">   2   1 409         2     017T            4   3          20  18  30  0       11</w:t>
            </w:r>
          </w:p>
          <w:p w14:paraId="7429FEBD" w14:textId="77777777" w:rsidR="007D5EAA" w:rsidRDefault="007D5EAA" w:rsidP="007D5EAA">
            <w:pPr>
              <w:pStyle w:val="BodyText"/>
              <w:rPr>
                <w:lang w:eastAsia="zh-CN"/>
              </w:rPr>
            </w:pPr>
            <w:r>
              <w:rPr>
                <w:lang w:eastAsia="zh-CN"/>
              </w:rPr>
              <w:t xml:space="preserve">   1   4 374         2     01           8004              20  18  30  0       11</w:t>
            </w:r>
          </w:p>
          <w:p w14:paraId="0A1E82B0" w14:textId="77777777" w:rsidR="007D5EAA" w:rsidRDefault="007D5EAA" w:rsidP="007D5EAA">
            <w:pPr>
              <w:pStyle w:val="BodyText"/>
              <w:rPr>
                <w:lang w:eastAsia="zh-CN"/>
              </w:rPr>
            </w:pPr>
            <w:r>
              <w:rPr>
                <w:lang w:eastAsia="zh-CN"/>
              </w:rPr>
              <w:t xml:space="preserve">   4   1 374         3     014T1       3   2   5       2  20  18  30  0       11</w:t>
            </w:r>
          </w:p>
          <w:p w14:paraId="4F884E50" w14:textId="77777777" w:rsidR="007D5EAA" w:rsidRDefault="007D5EAA" w:rsidP="007D5EAA">
            <w:pPr>
              <w:pStyle w:val="BodyText"/>
              <w:rPr>
                <w:lang w:eastAsia="zh-CN"/>
              </w:rPr>
            </w:pPr>
            <w:r>
              <w:rPr>
                <w:lang w:eastAsia="zh-CN"/>
              </w:rPr>
              <w:t>8001   5             2     01              1              20  18      0       11</w:t>
            </w:r>
          </w:p>
          <w:p w14:paraId="3B312BA1" w14:textId="77777777" w:rsidR="007D5EAA" w:rsidRDefault="007D5EAA" w:rsidP="007D5EAA">
            <w:pPr>
              <w:pStyle w:val="BodyText"/>
              <w:rPr>
                <w:lang w:eastAsia="zh-CN"/>
              </w:rPr>
            </w:pPr>
            <w:r>
              <w:rPr>
                <w:lang w:eastAsia="zh-CN"/>
              </w:rPr>
              <w:t>8002   2             2     01              1              20  18      0       11</w:t>
            </w:r>
          </w:p>
          <w:p w14:paraId="68638DC9" w14:textId="77777777" w:rsidR="007D5EAA" w:rsidRDefault="007D5EAA" w:rsidP="007D5EAA">
            <w:pPr>
              <w:pStyle w:val="BodyText"/>
              <w:rPr>
                <w:lang w:eastAsia="zh-CN"/>
              </w:rPr>
            </w:pPr>
            <w:r>
              <w:rPr>
                <w:lang w:eastAsia="zh-CN"/>
              </w:rPr>
              <w:t>8003   3             2     01              1              20  18      0       11</w:t>
            </w:r>
          </w:p>
          <w:p w14:paraId="4E43511A" w14:textId="77777777" w:rsidR="007D5EAA" w:rsidRDefault="007D5EAA" w:rsidP="007D5EAA">
            <w:pPr>
              <w:pStyle w:val="BodyText"/>
              <w:rPr>
                <w:lang w:eastAsia="zh-CN"/>
              </w:rPr>
            </w:pPr>
            <w:r>
              <w:rPr>
                <w:lang w:eastAsia="zh-CN"/>
              </w:rPr>
              <w:t>8004   4             2     01              1              20  18      0       11</w:t>
            </w:r>
          </w:p>
          <w:p w14:paraId="078B40AB" w14:textId="77777777" w:rsidR="007D5EAA" w:rsidRDefault="007D5EAA" w:rsidP="007D5EAA">
            <w:pPr>
              <w:pStyle w:val="BodyText"/>
              <w:rPr>
                <w:lang w:eastAsia="zh-CN"/>
              </w:rPr>
            </w:pPr>
            <w:r>
              <w:rPr>
                <w:lang w:eastAsia="zh-CN"/>
              </w:rPr>
              <w:t xml:space="preserve">   1   5     100                                                              21</w:t>
            </w:r>
          </w:p>
          <w:p w14:paraId="043C9B05" w14:textId="77777777" w:rsidR="007D5EAA" w:rsidRDefault="007D5EAA" w:rsidP="007D5EAA">
            <w:pPr>
              <w:pStyle w:val="BodyText"/>
              <w:rPr>
                <w:lang w:eastAsia="zh-CN"/>
              </w:rPr>
            </w:pPr>
            <w:r>
              <w:rPr>
                <w:lang w:eastAsia="zh-CN"/>
              </w:rPr>
              <w:t xml:space="preserve">   5   1  33  33  33   0                                                      21</w:t>
            </w:r>
          </w:p>
          <w:p w14:paraId="2413B974" w14:textId="77777777" w:rsidR="007D5EAA" w:rsidRDefault="007D5EAA" w:rsidP="007D5EAA">
            <w:pPr>
              <w:pStyle w:val="BodyText"/>
              <w:rPr>
                <w:lang w:eastAsia="zh-CN"/>
              </w:rPr>
            </w:pPr>
            <w:r>
              <w:rPr>
                <w:lang w:eastAsia="zh-CN"/>
              </w:rPr>
              <w:t xml:space="preserve">   1   3     100                                                              21</w:t>
            </w:r>
          </w:p>
          <w:p w14:paraId="23BE582E" w14:textId="77777777" w:rsidR="007D5EAA" w:rsidRDefault="007D5EAA" w:rsidP="007D5EAA">
            <w:pPr>
              <w:pStyle w:val="BodyText"/>
              <w:rPr>
                <w:lang w:eastAsia="zh-CN"/>
              </w:rPr>
            </w:pPr>
            <w:r>
              <w:rPr>
                <w:lang w:eastAsia="zh-CN"/>
              </w:rPr>
              <w:t xml:space="preserve">   3   1  33  33  33   0                                                      21</w:t>
            </w:r>
          </w:p>
          <w:p w14:paraId="5849A9A9" w14:textId="77777777" w:rsidR="007D5EAA" w:rsidRDefault="007D5EAA" w:rsidP="007D5EAA">
            <w:pPr>
              <w:pStyle w:val="BodyText"/>
              <w:rPr>
                <w:lang w:eastAsia="zh-CN"/>
              </w:rPr>
            </w:pPr>
            <w:r>
              <w:rPr>
                <w:lang w:eastAsia="zh-CN"/>
              </w:rPr>
              <w:t xml:space="preserve">   1   2     100                                                              21</w:t>
            </w:r>
          </w:p>
          <w:p w14:paraId="1CFEA724" w14:textId="77777777" w:rsidR="007D5EAA" w:rsidRDefault="007D5EAA" w:rsidP="007D5EAA">
            <w:pPr>
              <w:pStyle w:val="BodyText"/>
              <w:rPr>
                <w:lang w:eastAsia="zh-CN"/>
              </w:rPr>
            </w:pPr>
            <w:r>
              <w:rPr>
                <w:lang w:eastAsia="zh-CN"/>
              </w:rPr>
              <w:t xml:space="preserve">   2   1   0  33  33   0                                                      21</w:t>
            </w:r>
          </w:p>
          <w:p w14:paraId="705ED562" w14:textId="77777777" w:rsidR="007D5EAA" w:rsidRDefault="007D5EAA" w:rsidP="007D5EAA">
            <w:pPr>
              <w:pStyle w:val="BodyText"/>
              <w:rPr>
                <w:lang w:eastAsia="zh-CN"/>
              </w:rPr>
            </w:pPr>
            <w:r>
              <w:rPr>
                <w:lang w:eastAsia="zh-CN"/>
              </w:rPr>
              <w:t xml:space="preserve">   1   4     100                                                              21</w:t>
            </w:r>
          </w:p>
          <w:p w14:paraId="012D117B" w14:textId="77777777" w:rsidR="007D5EAA" w:rsidRDefault="007D5EAA" w:rsidP="007D5EAA">
            <w:pPr>
              <w:pStyle w:val="BodyText"/>
              <w:rPr>
                <w:lang w:eastAsia="zh-CN"/>
              </w:rPr>
            </w:pPr>
            <w:r>
              <w:rPr>
                <w:lang w:eastAsia="zh-CN"/>
              </w:rPr>
              <w:t xml:space="preserve">   4   1  33  33  33   0                                                      21</w:t>
            </w:r>
          </w:p>
          <w:p w14:paraId="39045F58" w14:textId="77777777" w:rsidR="007D5EAA" w:rsidRDefault="007D5EAA" w:rsidP="007D5EAA">
            <w:pPr>
              <w:pStyle w:val="BodyText"/>
              <w:rPr>
                <w:lang w:eastAsia="zh-CN"/>
              </w:rPr>
            </w:pPr>
            <w:r>
              <w:rPr>
                <w:lang w:eastAsia="zh-CN"/>
              </w:rPr>
              <w:t>8001   5     100                                                              21</w:t>
            </w:r>
          </w:p>
          <w:p w14:paraId="77CA8DA1" w14:textId="77777777" w:rsidR="007D5EAA" w:rsidRDefault="007D5EAA" w:rsidP="007D5EAA">
            <w:pPr>
              <w:pStyle w:val="BodyText"/>
              <w:rPr>
                <w:lang w:eastAsia="zh-CN"/>
              </w:rPr>
            </w:pPr>
            <w:r>
              <w:rPr>
                <w:lang w:eastAsia="zh-CN"/>
              </w:rPr>
              <w:t>8002   2     100                                                              21</w:t>
            </w:r>
          </w:p>
          <w:p w14:paraId="30A85CEA" w14:textId="77777777" w:rsidR="007D5EAA" w:rsidRDefault="007D5EAA" w:rsidP="007D5EAA">
            <w:pPr>
              <w:pStyle w:val="BodyText"/>
              <w:rPr>
                <w:lang w:eastAsia="zh-CN"/>
              </w:rPr>
            </w:pPr>
            <w:r>
              <w:rPr>
                <w:lang w:eastAsia="zh-CN"/>
              </w:rPr>
              <w:t>8003   3     100                                                              21</w:t>
            </w:r>
          </w:p>
          <w:p w14:paraId="46014790" w14:textId="77777777" w:rsidR="007D5EAA" w:rsidRDefault="007D5EAA" w:rsidP="007D5EAA">
            <w:pPr>
              <w:pStyle w:val="BodyText"/>
              <w:rPr>
                <w:lang w:eastAsia="zh-CN"/>
              </w:rPr>
            </w:pPr>
            <w:r>
              <w:rPr>
                <w:lang w:eastAsia="zh-CN"/>
              </w:rPr>
              <w:t>8004   4     100                                                              21</w:t>
            </w:r>
          </w:p>
          <w:p w14:paraId="3A232EE3" w14:textId="77777777" w:rsidR="007D5EAA" w:rsidRDefault="007D5EAA" w:rsidP="007D5EAA">
            <w:pPr>
              <w:pStyle w:val="BodyText"/>
              <w:rPr>
                <w:lang w:eastAsia="zh-CN"/>
              </w:rPr>
            </w:pPr>
            <w:r>
              <w:rPr>
                <w:lang w:eastAsia="zh-CN"/>
              </w:rPr>
              <w:t xml:space="preserve">   1   0   4   5   2   3      10  20   3  30  10  20   3  30                  35</w:t>
            </w:r>
          </w:p>
          <w:p w14:paraId="72CA908E" w14:textId="77777777" w:rsidR="007D5EAA" w:rsidRDefault="007D5EAA" w:rsidP="007D5EAA">
            <w:pPr>
              <w:pStyle w:val="BodyText"/>
              <w:rPr>
                <w:lang w:eastAsia="zh-CN"/>
              </w:rPr>
            </w:pPr>
            <w:r>
              <w:rPr>
                <w:lang w:eastAsia="zh-CN"/>
              </w:rPr>
              <w:t xml:space="preserve">   2       18002                                                              35</w:t>
            </w:r>
          </w:p>
          <w:p w14:paraId="60188C79" w14:textId="77777777" w:rsidR="007D5EAA" w:rsidRDefault="007D5EAA" w:rsidP="007D5EAA">
            <w:pPr>
              <w:pStyle w:val="BodyText"/>
              <w:rPr>
                <w:lang w:eastAsia="zh-CN"/>
              </w:rPr>
            </w:pPr>
            <w:r>
              <w:rPr>
                <w:lang w:eastAsia="zh-CN"/>
              </w:rPr>
              <w:t xml:space="preserve">   3       18003                                                              35</w:t>
            </w:r>
          </w:p>
          <w:p w14:paraId="28D1E596" w14:textId="77777777" w:rsidR="007D5EAA" w:rsidRDefault="007D5EAA" w:rsidP="007D5EAA">
            <w:pPr>
              <w:pStyle w:val="BodyText"/>
              <w:rPr>
                <w:lang w:eastAsia="zh-CN"/>
              </w:rPr>
            </w:pPr>
            <w:r>
              <w:rPr>
                <w:lang w:eastAsia="zh-CN"/>
              </w:rPr>
              <w:t xml:space="preserve">   4       18004                                                              35</w:t>
            </w:r>
          </w:p>
          <w:p w14:paraId="176166FD" w14:textId="77777777" w:rsidR="007D5EAA" w:rsidRDefault="007D5EAA" w:rsidP="007D5EAA">
            <w:pPr>
              <w:pStyle w:val="BodyText"/>
              <w:rPr>
                <w:lang w:eastAsia="zh-CN"/>
              </w:rPr>
            </w:pPr>
            <w:r>
              <w:rPr>
                <w:lang w:eastAsia="zh-CN"/>
              </w:rPr>
              <w:t xml:space="preserve">   5       18001                                                              35</w:t>
            </w:r>
          </w:p>
          <w:p w14:paraId="0EB8B3EE" w14:textId="77777777" w:rsidR="007D5EAA" w:rsidRDefault="007D5EAA" w:rsidP="007D5EAA">
            <w:pPr>
              <w:pStyle w:val="BodyText"/>
              <w:rPr>
                <w:lang w:eastAsia="zh-CN"/>
              </w:rPr>
            </w:pPr>
            <w:r>
              <w:rPr>
                <w:lang w:eastAsia="zh-CN"/>
              </w:rPr>
              <w:lastRenderedPageBreak/>
              <w:t xml:space="preserve">   1 4222 9212 0202 2222 2424 2929 2020 2222                                  36</w:t>
            </w:r>
          </w:p>
          <w:p w14:paraId="5EDB77E4" w14:textId="77777777" w:rsidR="007D5EAA" w:rsidRDefault="007D5EAA" w:rsidP="007D5EAA">
            <w:pPr>
              <w:pStyle w:val="BodyText"/>
              <w:rPr>
                <w:lang w:eastAsia="zh-CN"/>
              </w:rPr>
            </w:pPr>
            <w:r>
              <w:rPr>
                <w:lang w:eastAsia="zh-CN"/>
              </w:rPr>
              <w:t xml:space="preserve">   2 11                                                                       36</w:t>
            </w:r>
          </w:p>
          <w:p w14:paraId="24935C24" w14:textId="77777777" w:rsidR="007D5EAA" w:rsidRDefault="007D5EAA" w:rsidP="007D5EAA">
            <w:pPr>
              <w:pStyle w:val="BodyText"/>
              <w:rPr>
                <w:lang w:eastAsia="zh-CN"/>
              </w:rPr>
            </w:pPr>
            <w:r>
              <w:rPr>
                <w:lang w:eastAsia="zh-CN"/>
              </w:rPr>
              <w:t xml:space="preserve">   3 11                                                                       36</w:t>
            </w:r>
          </w:p>
          <w:p w14:paraId="4442A3A6" w14:textId="77777777" w:rsidR="007D5EAA" w:rsidRDefault="007D5EAA" w:rsidP="007D5EAA">
            <w:pPr>
              <w:pStyle w:val="BodyText"/>
              <w:rPr>
                <w:lang w:eastAsia="zh-CN"/>
              </w:rPr>
            </w:pPr>
            <w:r>
              <w:rPr>
                <w:lang w:eastAsia="zh-CN"/>
              </w:rPr>
              <w:t xml:space="preserve">   4 11                                                                       36</w:t>
            </w:r>
          </w:p>
          <w:p w14:paraId="4B8CF796" w14:textId="77777777" w:rsidR="007D5EAA" w:rsidRDefault="007D5EAA" w:rsidP="007D5EAA">
            <w:pPr>
              <w:pStyle w:val="BodyText"/>
              <w:rPr>
                <w:lang w:eastAsia="zh-CN"/>
              </w:rPr>
            </w:pPr>
            <w:r>
              <w:rPr>
                <w:lang w:eastAsia="zh-CN"/>
              </w:rPr>
              <w:t xml:space="preserve">   5 11                                                                       36</w:t>
            </w:r>
          </w:p>
          <w:p w14:paraId="7A031EFD" w14:textId="77777777" w:rsidR="007D5EAA" w:rsidRDefault="007D5EAA" w:rsidP="007D5EAA">
            <w:pPr>
              <w:pStyle w:val="BodyText"/>
              <w:rPr>
                <w:lang w:eastAsia="zh-CN"/>
              </w:rPr>
            </w:pPr>
            <w:r>
              <w:rPr>
                <w:lang w:eastAsia="zh-CN"/>
              </w:rPr>
              <w:t>8001   5 400   0   0  100                                                     50</w:t>
            </w:r>
          </w:p>
          <w:p w14:paraId="64C8C685" w14:textId="77777777" w:rsidR="007D5EAA" w:rsidRDefault="007D5EAA" w:rsidP="007D5EAA">
            <w:pPr>
              <w:pStyle w:val="BodyText"/>
              <w:rPr>
                <w:lang w:eastAsia="zh-CN"/>
              </w:rPr>
            </w:pPr>
            <w:r>
              <w:rPr>
                <w:lang w:eastAsia="zh-CN"/>
              </w:rPr>
              <w:t>8002   2 100   0   0  100                                                     50</w:t>
            </w:r>
          </w:p>
          <w:p w14:paraId="0574CAD7" w14:textId="77777777" w:rsidR="007D5EAA" w:rsidRDefault="007D5EAA" w:rsidP="007D5EAA">
            <w:pPr>
              <w:pStyle w:val="BodyText"/>
              <w:rPr>
                <w:lang w:eastAsia="zh-CN"/>
              </w:rPr>
            </w:pPr>
            <w:r>
              <w:rPr>
                <w:lang w:eastAsia="zh-CN"/>
              </w:rPr>
              <w:t>8003   3 200   0   0  100                                                     50</w:t>
            </w:r>
          </w:p>
          <w:p w14:paraId="6C964A82" w14:textId="77777777" w:rsidR="007D5EAA" w:rsidRDefault="007D5EAA" w:rsidP="007D5EAA">
            <w:pPr>
              <w:pStyle w:val="BodyText"/>
              <w:rPr>
                <w:lang w:eastAsia="zh-CN"/>
              </w:rPr>
            </w:pPr>
            <w:r>
              <w:rPr>
                <w:lang w:eastAsia="zh-CN"/>
              </w:rPr>
              <w:t>8004   4 500   0   0  100                                                     50</w:t>
            </w:r>
          </w:p>
          <w:p w14:paraId="5CB5441A" w14:textId="77777777" w:rsidR="007D5EAA" w:rsidRDefault="007D5EAA" w:rsidP="007D5EAA">
            <w:pPr>
              <w:pStyle w:val="BodyText"/>
              <w:rPr>
                <w:lang w:eastAsia="zh-CN"/>
              </w:rPr>
            </w:pPr>
            <w:r>
              <w:rPr>
                <w:lang w:eastAsia="zh-CN"/>
              </w:rPr>
              <w:t xml:space="preserve">   0                                                                         170</w:t>
            </w:r>
          </w:p>
          <w:p w14:paraId="3102826C" w14:textId="77777777" w:rsidR="007D5EAA" w:rsidRDefault="007D5EAA" w:rsidP="007D5EAA">
            <w:pPr>
              <w:pStyle w:val="BodyText"/>
              <w:rPr>
                <w:lang w:eastAsia="zh-CN"/>
              </w:rPr>
            </w:pPr>
            <w:r>
              <w:rPr>
                <w:lang w:eastAsia="zh-CN"/>
              </w:rPr>
              <w:t>8001     555      38                                                         195</w:t>
            </w:r>
          </w:p>
          <w:p w14:paraId="48522F11" w14:textId="77777777" w:rsidR="007D5EAA" w:rsidRDefault="007D5EAA" w:rsidP="007D5EAA">
            <w:pPr>
              <w:pStyle w:val="BodyText"/>
              <w:rPr>
                <w:lang w:eastAsia="zh-CN"/>
              </w:rPr>
            </w:pPr>
            <w:r>
              <w:rPr>
                <w:lang w:eastAsia="zh-CN"/>
              </w:rPr>
              <w:t>8002    1085     471                                                         195</w:t>
            </w:r>
          </w:p>
          <w:p w14:paraId="13E4841B" w14:textId="77777777" w:rsidR="007D5EAA" w:rsidRDefault="007D5EAA" w:rsidP="007D5EAA">
            <w:pPr>
              <w:pStyle w:val="BodyText"/>
              <w:rPr>
                <w:lang w:eastAsia="zh-CN"/>
              </w:rPr>
            </w:pPr>
            <w:r>
              <w:rPr>
                <w:lang w:eastAsia="zh-CN"/>
              </w:rPr>
              <w:t>8003     541     839                                                         195</w:t>
            </w:r>
          </w:p>
          <w:p w14:paraId="40ACCCFC" w14:textId="77777777" w:rsidR="007D5EAA" w:rsidRDefault="007D5EAA" w:rsidP="007D5EAA">
            <w:pPr>
              <w:pStyle w:val="BodyText"/>
              <w:rPr>
                <w:lang w:eastAsia="zh-CN"/>
              </w:rPr>
            </w:pPr>
            <w:r>
              <w:rPr>
                <w:lang w:eastAsia="zh-CN"/>
              </w:rPr>
              <w:t>8004      59     435                                                         195</w:t>
            </w:r>
          </w:p>
          <w:p w14:paraId="4040BCD5" w14:textId="77777777" w:rsidR="007D5EAA" w:rsidRDefault="007D5EAA" w:rsidP="007D5EAA">
            <w:pPr>
              <w:pStyle w:val="BodyText"/>
              <w:rPr>
                <w:lang w:eastAsia="zh-CN"/>
              </w:rPr>
            </w:pPr>
            <w:r>
              <w:rPr>
                <w:lang w:eastAsia="zh-CN"/>
              </w:rPr>
              <w:t xml:space="preserve">   1     549     456                                                         195</w:t>
            </w:r>
          </w:p>
          <w:p w14:paraId="0E9916B1" w14:textId="77777777" w:rsidR="007D5EAA" w:rsidRDefault="007D5EAA" w:rsidP="007D5EAA">
            <w:pPr>
              <w:pStyle w:val="BodyText"/>
              <w:rPr>
                <w:lang w:eastAsia="zh-CN"/>
              </w:rPr>
            </w:pPr>
            <w:r>
              <w:rPr>
                <w:lang w:eastAsia="zh-CN"/>
              </w:rPr>
              <w:t xml:space="preserve">   2     958     470                                                         195</w:t>
            </w:r>
          </w:p>
          <w:p w14:paraId="22083994" w14:textId="77777777" w:rsidR="007D5EAA" w:rsidRDefault="007D5EAA" w:rsidP="007D5EAA">
            <w:pPr>
              <w:pStyle w:val="BodyText"/>
              <w:rPr>
                <w:lang w:eastAsia="zh-CN"/>
              </w:rPr>
            </w:pPr>
            <w:r>
              <w:rPr>
                <w:lang w:eastAsia="zh-CN"/>
              </w:rPr>
              <w:t xml:space="preserve">   3     553     735                                                         195</w:t>
            </w:r>
          </w:p>
          <w:p w14:paraId="30959BDD" w14:textId="77777777" w:rsidR="007D5EAA" w:rsidRDefault="007D5EAA" w:rsidP="007D5EAA">
            <w:pPr>
              <w:pStyle w:val="BodyText"/>
              <w:rPr>
                <w:lang w:eastAsia="zh-CN"/>
              </w:rPr>
            </w:pPr>
            <w:r>
              <w:rPr>
                <w:lang w:eastAsia="zh-CN"/>
              </w:rPr>
              <w:t xml:space="preserve">   4     175     440                                                         195</w:t>
            </w:r>
          </w:p>
          <w:p w14:paraId="7689307E" w14:textId="77777777" w:rsidR="007D5EAA" w:rsidRDefault="007D5EAA" w:rsidP="007D5EAA">
            <w:pPr>
              <w:pStyle w:val="BodyText"/>
              <w:rPr>
                <w:lang w:eastAsia="zh-CN"/>
              </w:rPr>
            </w:pPr>
            <w:r>
              <w:rPr>
                <w:lang w:eastAsia="zh-CN"/>
              </w:rPr>
              <w:t xml:space="preserve">   5     558     135                                                         195</w:t>
            </w:r>
          </w:p>
          <w:p w14:paraId="08164F5B" w14:textId="77777777" w:rsidR="007D5EAA" w:rsidRDefault="007D5EAA" w:rsidP="007D5EAA">
            <w:pPr>
              <w:pStyle w:val="BodyText"/>
              <w:rPr>
                <w:lang w:eastAsia="zh-CN"/>
              </w:rPr>
            </w:pPr>
            <w:r>
              <w:rPr>
                <w:lang w:eastAsia="zh-CN"/>
              </w:rPr>
              <w:t xml:space="preserve">   0   0                                                                     210</w:t>
            </w:r>
          </w:p>
          <w:p w14:paraId="5AEF1A04" w14:textId="77777777" w:rsidR="007D5EAA" w:rsidRDefault="007D5EAA" w:rsidP="007D5EAA">
            <w:pPr>
              <w:pStyle w:val="BodyText"/>
              <w:rPr>
                <w:lang w:eastAsia="zh-CN"/>
              </w:rPr>
            </w:pPr>
            <w:r>
              <w:rPr>
                <w:lang w:eastAsia="zh-CN"/>
              </w:rPr>
              <w:t xml:space="preserve">   0   0                                                                     210</w:t>
            </w:r>
          </w:p>
          <w:p w14:paraId="21C601FE" w14:textId="77777777" w:rsidR="007D5EAA" w:rsidRDefault="007D5EAA" w:rsidP="007D5EAA">
            <w:pPr>
              <w:pStyle w:val="BodyText"/>
              <w:rPr>
                <w:lang w:eastAsia="zh-CN"/>
              </w:rPr>
            </w:pPr>
            <w:r>
              <w:rPr>
                <w:lang w:eastAsia="zh-CN"/>
              </w:rPr>
              <w:t xml:space="preserve">   0   0                                                                     210</w:t>
            </w:r>
          </w:p>
          <w:p w14:paraId="08232F05" w14:textId="79CB5FE2" w:rsidR="007D5EAA" w:rsidRDefault="007D5EAA" w:rsidP="007D5EAA">
            <w:pPr>
              <w:pStyle w:val="BodyText"/>
              <w:rPr>
                <w:lang w:eastAsia="zh-CN"/>
              </w:rPr>
            </w:pPr>
            <w:r>
              <w:rPr>
                <w:lang w:eastAsia="zh-CN"/>
              </w:rPr>
              <w:t xml:space="preserve">   1   0   0                                                                 210</w:t>
            </w:r>
          </w:p>
        </w:tc>
      </w:tr>
    </w:tbl>
    <w:p w14:paraId="50579D9A" w14:textId="68CA7E53" w:rsidR="007D5EAA" w:rsidRDefault="007D5EAA">
      <w:pPr>
        <w:pStyle w:val="BodyText"/>
        <w:rPr>
          <w:lang w:eastAsia="zh-CN"/>
        </w:rPr>
      </w:pPr>
    </w:p>
    <w:p w14:paraId="242C59E7" w14:textId="77777777" w:rsidR="002F353D" w:rsidRDefault="0070274E">
      <w:pPr>
        <w:pStyle w:val="FirstParagraph"/>
        <w:rPr>
          <w:lang w:eastAsia="zh-CN"/>
        </w:rPr>
      </w:pPr>
      <w:r>
        <w:rPr>
          <w:lang w:eastAsia="zh-CN"/>
        </w:rPr>
        <w:t>其中最右边数字，也就是从左往右数第</w:t>
      </w:r>
      <w:r>
        <w:rPr>
          <w:lang w:eastAsia="zh-CN"/>
        </w:rPr>
        <w:t>78-80</w:t>
      </w:r>
      <w:r>
        <w:rPr>
          <w:lang w:eastAsia="zh-CN"/>
        </w:rPr>
        <w:t>的字符段，表示的是不同类型的记录。这一种记录在</w:t>
      </w:r>
      <w:r>
        <w:rPr>
          <w:lang w:eastAsia="zh-CN"/>
        </w:rPr>
        <w:t>CORSIM</w:t>
      </w:r>
      <w:r>
        <w:rPr>
          <w:lang w:eastAsia="zh-CN"/>
        </w:rPr>
        <w:t>中一共有</w:t>
      </w:r>
      <w:r>
        <w:rPr>
          <w:lang w:eastAsia="zh-CN"/>
        </w:rPr>
        <w:t>85</w:t>
      </w:r>
      <w:r>
        <w:rPr>
          <w:lang w:eastAsia="zh-CN"/>
        </w:rPr>
        <w:t>条，数字从</w:t>
      </w:r>
      <w:r>
        <w:rPr>
          <w:lang w:eastAsia="zh-CN"/>
        </w:rPr>
        <w:t>1</w:t>
      </w:r>
      <w:r>
        <w:rPr>
          <w:lang w:eastAsia="zh-CN"/>
        </w:rPr>
        <w:t>开始最大可至</w:t>
      </w:r>
      <w:r>
        <w:rPr>
          <w:lang w:eastAsia="zh-CN"/>
        </w:rPr>
        <w:t>210</w:t>
      </w:r>
      <w:r>
        <w:rPr>
          <w:lang w:eastAsia="zh-CN"/>
        </w:rPr>
        <w:t>，其中包含一部必须的记录当然也有一部分可选的记录。有兴趣的小伙伴可以从官方文档</w:t>
      </w:r>
      <w:r>
        <w:rPr>
          <w:lang w:eastAsia="zh-CN"/>
        </w:rPr>
        <w:t>” CORSIM Reference Manual“</w:t>
      </w:r>
      <w:r>
        <w:rPr>
          <w:lang w:eastAsia="zh-CN"/>
        </w:rPr>
        <w:t>中了解更多和记录类型相关的信息。</w:t>
      </w:r>
    </w:p>
    <w:p w14:paraId="5481B514" w14:textId="398F6415" w:rsidR="002F353D" w:rsidRDefault="0070274E">
      <w:pPr>
        <w:pStyle w:val="BodyText"/>
        <w:rPr>
          <w:ins w:id="2" w:author="王 婷" w:date="2020-08-12T00:55:00Z"/>
          <w:lang w:eastAsia="zh-CN"/>
        </w:rPr>
      </w:pPr>
      <w:r>
        <w:rPr>
          <w:lang w:eastAsia="zh-CN"/>
        </w:rPr>
        <w:lastRenderedPageBreak/>
        <w:t>举个具体到例子，对于上述文本的例子来说，</w:t>
      </w:r>
      <w:r>
        <w:rPr>
          <w:rStyle w:val="VerbatimChar"/>
          <w:lang w:eastAsia="zh-CN"/>
        </w:rPr>
        <w:t>记录</w:t>
      </w:r>
      <w:r>
        <w:rPr>
          <w:rStyle w:val="VerbatimChar"/>
          <w:lang w:eastAsia="zh-CN"/>
        </w:rPr>
        <w:t>11</w:t>
      </w:r>
      <w:r>
        <w:rPr>
          <w:lang w:eastAsia="zh-CN"/>
        </w:rPr>
        <w:t>表示的是路面路段，因此在每一行对应</w:t>
      </w:r>
      <w:r>
        <w:rPr>
          <w:rStyle w:val="VerbatimChar"/>
          <w:lang w:eastAsia="zh-CN"/>
        </w:rPr>
        <w:t>11</w:t>
      </w:r>
      <w:r>
        <w:rPr>
          <w:lang w:eastAsia="zh-CN"/>
        </w:rPr>
        <w:t>的字符串中会有相对应的字符起始位置对应路面路段所需包含的信息。就像下表展示的这样，</w:t>
      </w:r>
      <w:r>
        <w:rPr>
          <w:lang w:eastAsia="zh-CN"/>
        </w:rPr>
        <w:t>1-4</w:t>
      </w:r>
      <w:r>
        <w:rPr>
          <w:lang w:eastAsia="zh-CN"/>
        </w:rPr>
        <w:t>字符对应的是上游节点，</w:t>
      </w:r>
      <w:r w:rsidR="003C1271">
        <w:rPr>
          <w:lang w:eastAsia="zh-CN"/>
        </w:rPr>
        <w:t>5</w:t>
      </w:r>
      <w:r>
        <w:rPr>
          <w:lang w:eastAsia="zh-CN"/>
        </w:rPr>
        <w:t>-</w:t>
      </w:r>
      <w:r w:rsidR="003C1271">
        <w:rPr>
          <w:lang w:eastAsia="zh-CN"/>
        </w:rPr>
        <w:t>8</w:t>
      </w:r>
      <w:r>
        <w:rPr>
          <w:lang w:eastAsia="zh-CN"/>
        </w:rPr>
        <w:t>字符对应的是下游节点，如果我们需要根据需求快速修改路段的车道数目，只需要在第</w:t>
      </w:r>
      <w:r>
        <w:rPr>
          <w:lang w:eastAsia="zh-CN"/>
        </w:rPr>
        <w:t>6</w:t>
      </w:r>
      <w:r>
        <w:rPr>
          <w:lang w:eastAsia="zh-CN"/>
        </w:rPr>
        <w:t>条所对应的</w:t>
      </w:r>
      <w:r>
        <w:rPr>
          <w:lang w:eastAsia="zh-CN"/>
        </w:rPr>
        <w:t>22</w:t>
      </w:r>
      <w:r>
        <w:rPr>
          <w:lang w:eastAsia="zh-CN"/>
        </w:rPr>
        <w:t>位上修改相应的数字即可，当然在</w:t>
      </w:r>
      <w:proofErr w:type="spellStart"/>
      <w:r>
        <w:rPr>
          <w:lang w:eastAsia="zh-CN"/>
        </w:rPr>
        <w:t>trf</w:t>
      </w:r>
      <w:proofErr w:type="spellEnd"/>
      <w:r>
        <w:rPr>
          <w:lang w:eastAsia="zh-CN"/>
        </w:rPr>
        <w:t>格式限制下这个数必须是</w:t>
      </w:r>
      <w:r>
        <w:rPr>
          <w:lang w:eastAsia="zh-CN"/>
        </w:rPr>
        <w:t>1-7</w:t>
      </w:r>
      <w:r>
        <w:rPr>
          <w:lang w:eastAsia="zh-CN"/>
        </w:rPr>
        <w:t>之间的整数。同理，其他记录的操作方式也能以此类推。</w:t>
      </w:r>
    </w:p>
    <w:p w14:paraId="671A90E0" w14:textId="17D5F826" w:rsidR="004610DC" w:rsidRPr="00A031EF" w:rsidRDefault="00A031EF" w:rsidP="00A031EF">
      <w:pPr>
        <w:spacing w:after="0"/>
        <w:jc w:val="center"/>
        <w:rPr>
          <w:rFonts w:ascii="Times New Roman" w:eastAsia="Times New Roman" w:hAnsi="Times New Roman" w:cs="Times New Roman"/>
          <w:lang w:eastAsia="zh-CN"/>
        </w:rPr>
      </w:pPr>
      <w:r w:rsidRPr="00A031EF">
        <w:rPr>
          <w:rFonts w:ascii="SimSun" w:eastAsia="SimSun" w:hAnsi="SimSun" w:cs="Times New Roman" w:hint="eastAsia"/>
          <w:b/>
          <w:bCs/>
          <w:color w:val="333333"/>
          <w:lang w:eastAsia="zh-CN"/>
        </w:rPr>
        <w:t>表1：字符段信息检索表（记录11）</w:t>
      </w:r>
    </w:p>
    <w:tbl>
      <w:tblPr>
        <w:tblW w:w="97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9"/>
        <w:gridCol w:w="876"/>
        <w:gridCol w:w="779"/>
        <w:gridCol w:w="2239"/>
        <w:gridCol w:w="681"/>
        <w:gridCol w:w="1460"/>
        <w:gridCol w:w="1460"/>
        <w:gridCol w:w="1451"/>
      </w:tblGrid>
      <w:tr w:rsidR="00A031EF" w:rsidRPr="00FB4E63" w14:paraId="33F7C572" w14:textId="77777777" w:rsidTr="00FC79A8">
        <w:trPr>
          <w:trHeight w:val="697"/>
        </w:trPr>
        <w:tc>
          <w:tcPr>
            <w:tcW w:w="405" w:type="pct"/>
            <w:tcBorders>
              <w:top w:val="outset" w:sz="6" w:space="0" w:color="auto"/>
              <w:left w:val="outset" w:sz="6" w:space="0" w:color="auto"/>
              <w:right w:val="outset" w:sz="6" w:space="0" w:color="auto"/>
            </w:tcBorders>
          </w:tcPr>
          <w:p w14:paraId="340A6B34" w14:textId="77777777" w:rsidR="00A031EF" w:rsidRPr="00FB4E63" w:rsidRDefault="00A031EF" w:rsidP="004610DC">
            <w:pPr>
              <w:spacing w:before="4" w:after="4"/>
              <w:ind w:left="4" w:right="4"/>
              <w:rPr>
                <w:rFonts w:ascii="Arial" w:eastAsia="Times New Roman" w:hAnsi="Arial" w:cs="Arial"/>
                <w:b/>
                <w:bCs/>
                <w:color w:val="000000"/>
                <w:sz w:val="14"/>
                <w:szCs w:val="14"/>
                <w:lang w:eastAsia="zh-CN"/>
              </w:rPr>
            </w:pPr>
            <w:r>
              <w:rPr>
                <w:rFonts w:ascii="SimSun" w:eastAsia="SimSun" w:hAnsi="SimSun" w:cs="SimSun" w:hint="eastAsia"/>
                <w:b/>
                <w:bCs/>
                <w:color w:val="000000"/>
                <w:sz w:val="14"/>
                <w:szCs w:val="14"/>
                <w:lang w:eastAsia="zh-CN"/>
              </w:rPr>
              <w:t>编号</w:t>
            </w:r>
          </w:p>
          <w:p w14:paraId="75A0ED72" w14:textId="0EBF85FB" w:rsidR="00A031EF" w:rsidRPr="00FB4E63" w:rsidRDefault="00A031EF" w:rsidP="00FB4E63">
            <w:pPr>
              <w:spacing w:before="4" w:after="4"/>
              <w:ind w:left="4" w:right="4"/>
              <w:rPr>
                <w:rFonts w:ascii="Arial" w:eastAsia="Times New Roman" w:hAnsi="Arial" w:cs="Arial"/>
                <w:b/>
                <w:bCs/>
                <w:color w:val="000000"/>
                <w:sz w:val="14"/>
                <w:szCs w:val="14"/>
                <w:lang w:eastAsia="zh-CN"/>
              </w:rPr>
            </w:pPr>
            <w:r w:rsidRPr="00FB4E63">
              <w:rPr>
                <w:rFonts w:ascii="Arial" w:eastAsia="Times New Roman" w:hAnsi="Arial" w:cs="Arial"/>
                <w:b/>
                <w:bCs/>
                <w:color w:val="000000"/>
                <w:sz w:val="14"/>
                <w:szCs w:val="14"/>
                <w:lang w:eastAsia="zh-CN"/>
              </w:rPr>
              <w:t>ENTRY</w:t>
            </w:r>
          </w:p>
        </w:tc>
        <w:tc>
          <w:tcPr>
            <w:tcW w:w="450" w:type="pct"/>
            <w:tcBorders>
              <w:top w:val="outset" w:sz="6" w:space="0" w:color="auto"/>
              <w:left w:val="outset" w:sz="6" w:space="0" w:color="auto"/>
              <w:right w:val="outset" w:sz="6" w:space="0" w:color="auto"/>
            </w:tcBorders>
          </w:tcPr>
          <w:p w14:paraId="1AD4A32C" w14:textId="77777777" w:rsidR="00A031EF" w:rsidRPr="00FB4E63" w:rsidRDefault="00A031EF" w:rsidP="004610DC">
            <w:pPr>
              <w:spacing w:before="4" w:after="4"/>
              <w:ind w:left="4" w:right="4"/>
              <w:rPr>
                <w:rFonts w:ascii="Arial" w:eastAsia="Times New Roman" w:hAnsi="Arial" w:cs="Arial"/>
                <w:b/>
                <w:bCs/>
                <w:color w:val="000000"/>
                <w:sz w:val="14"/>
                <w:szCs w:val="14"/>
                <w:lang w:eastAsia="zh-CN"/>
              </w:rPr>
            </w:pPr>
            <w:r>
              <w:rPr>
                <w:rFonts w:ascii="SimSun" w:eastAsia="SimSun" w:hAnsi="SimSun" w:cs="SimSun" w:hint="eastAsia"/>
                <w:b/>
                <w:bCs/>
                <w:color w:val="000000"/>
                <w:sz w:val="14"/>
                <w:szCs w:val="14"/>
                <w:lang w:eastAsia="zh-CN"/>
              </w:rPr>
              <w:t>起始字符位置</w:t>
            </w:r>
          </w:p>
          <w:p w14:paraId="39C23463" w14:textId="6A847C9D" w:rsidR="00A031EF" w:rsidRPr="00FB4E63" w:rsidRDefault="00A031EF" w:rsidP="00FB4E63">
            <w:pPr>
              <w:spacing w:before="4" w:after="4"/>
              <w:ind w:left="4" w:right="4"/>
              <w:rPr>
                <w:rFonts w:ascii="Arial" w:eastAsia="Times New Roman" w:hAnsi="Arial" w:cs="Arial"/>
                <w:b/>
                <w:bCs/>
                <w:color w:val="000000"/>
                <w:sz w:val="14"/>
                <w:szCs w:val="14"/>
                <w:lang w:eastAsia="zh-CN"/>
              </w:rPr>
            </w:pPr>
            <w:r w:rsidRPr="00FB4E63">
              <w:rPr>
                <w:rFonts w:ascii="Arial" w:eastAsia="Times New Roman" w:hAnsi="Arial" w:cs="Arial"/>
                <w:b/>
                <w:bCs/>
                <w:color w:val="000000"/>
                <w:sz w:val="14"/>
                <w:szCs w:val="14"/>
                <w:lang w:eastAsia="zh-CN"/>
              </w:rPr>
              <w:t>STR</w:t>
            </w:r>
            <w:r w:rsidRPr="00FB4E63">
              <w:rPr>
                <w:rFonts w:ascii="Arial" w:eastAsia="Times New Roman" w:hAnsi="Arial" w:cs="Arial"/>
                <w:b/>
                <w:bCs/>
                <w:color w:val="000000"/>
                <w:sz w:val="14"/>
                <w:szCs w:val="14"/>
                <w:lang w:eastAsia="zh-CN"/>
              </w:rPr>
              <w:br/>
              <w:t>COL</w:t>
            </w:r>
          </w:p>
        </w:tc>
        <w:tc>
          <w:tcPr>
            <w:tcW w:w="400" w:type="pct"/>
            <w:tcBorders>
              <w:top w:val="outset" w:sz="6" w:space="0" w:color="auto"/>
              <w:left w:val="outset" w:sz="6" w:space="0" w:color="auto"/>
              <w:right w:val="outset" w:sz="6" w:space="0" w:color="auto"/>
            </w:tcBorders>
          </w:tcPr>
          <w:p w14:paraId="2F71A99C" w14:textId="77777777" w:rsidR="00A031EF" w:rsidRPr="00FB4E63" w:rsidRDefault="00A031EF" w:rsidP="004610DC">
            <w:pPr>
              <w:spacing w:before="4" w:after="4"/>
              <w:ind w:left="4" w:right="4"/>
              <w:rPr>
                <w:rFonts w:ascii="Arial" w:eastAsia="Times New Roman" w:hAnsi="Arial" w:cs="Arial"/>
                <w:b/>
                <w:bCs/>
                <w:color w:val="000000"/>
                <w:sz w:val="14"/>
                <w:szCs w:val="14"/>
                <w:lang w:eastAsia="zh-CN"/>
              </w:rPr>
            </w:pPr>
            <w:r>
              <w:rPr>
                <w:rFonts w:ascii="SimSun" w:eastAsia="SimSun" w:hAnsi="SimSun" w:cs="SimSun" w:hint="eastAsia"/>
                <w:b/>
                <w:bCs/>
                <w:color w:val="000000"/>
                <w:sz w:val="14"/>
                <w:szCs w:val="14"/>
                <w:lang w:eastAsia="zh-CN"/>
              </w:rPr>
              <w:t>终止字符位置</w:t>
            </w:r>
          </w:p>
          <w:p w14:paraId="6A608B1C" w14:textId="36848A4F" w:rsidR="00A031EF" w:rsidRPr="00FB4E63" w:rsidRDefault="00A031EF" w:rsidP="00FB4E63">
            <w:pPr>
              <w:spacing w:before="4" w:after="4"/>
              <w:ind w:left="4" w:right="4"/>
              <w:rPr>
                <w:rFonts w:ascii="Arial" w:eastAsia="Times New Roman" w:hAnsi="Arial" w:cs="Arial"/>
                <w:b/>
                <w:bCs/>
                <w:color w:val="000000"/>
                <w:sz w:val="14"/>
                <w:szCs w:val="14"/>
                <w:lang w:eastAsia="zh-CN"/>
              </w:rPr>
            </w:pPr>
            <w:r w:rsidRPr="00FB4E63">
              <w:rPr>
                <w:rFonts w:ascii="Arial" w:eastAsia="Times New Roman" w:hAnsi="Arial" w:cs="Arial"/>
                <w:b/>
                <w:bCs/>
                <w:color w:val="000000"/>
                <w:sz w:val="14"/>
                <w:szCs w:val="14"/>
                <w:lang w:eastAsia="zh-CN"/>
              </w:rPr>
              <w:t>END</w:t>
            </w:r>
            <w:r w:rsidRPr="00FB4E63">
              <w:rPr>
                <w:rFonts w:ascii="Arial" w:eastAsia="Times New Roman" w:hAnsi="Arial" w:cs="Arial"/>
                <w:b/>
                <w:bCs/>
                <w:color w:val="000000"/>
                <w:sz w:val="14"/>
                <w:szCs w:val="14"/>
                <w:lang w:eastAsia="zh-CN"/>
              </w:rPr>
              <w:br/>
              <w:t>COL</w:t>
            </w:r>
          </w:p>
        </w:tc>
        <w:tc>
          <w:tcPr>
            <w:tcW w:w="1150" w:type="pct"/>
            <w:tcBorders>
              <w:top w:val="outset" w:sz="6" w:space="0" w:color="auto"/>
              <w:left w:val="outset" w:sz="6" w:space="0" w:color="auto"/>
              <w:right w:val="outset" w:sz="6" w:space="0" w:color="auto"/>
            </w:tcBorders>
          </w:tcPr>
          <w:p w14:paraId="00E2951B" w14:textId="77777777" w:rsidR="00A031EF" w:rsidRPr="00FB4E63" w:rsidRDefault="00A031EF" w:rsidP="004610DC">
            <w:pPr>
              <w:spacing w:before="4" w:after="4"/>
              <w:ind w:left="4" w:right="4"/>
              <w:rPr>
                <w:rFonts w:ascii="Arial" w:eastAsia="Times New Roman" w:hAnsi="Arial" w:cs="Arial"/>
                <w:b/>
                <w:bCs/>
                <w:color w:val="000000"/>
                <w:sz w:val="14"/>
                <w:szCs w:val="14"/>
                <w:lang w:eastAsia="zh-CN"/>
              </w:rPr>
            </w:pPr>
            <w:r>
              <w:rPr>
                <w:rFonts w:ascii="SimSun" w:eastAsia="SimSun" w:hAnsi="SimSun" w:cs="SimSun" w:hint="eastAsia"/>
                <w:b/>
                <w:bCs/>
                <w:color w:val="000000"/>
                <w:sz w:val="14"/>
                <w:szCs w:val="14"/>
                <w:lang w:eastAsia="zh-CN"/>
              </w:rPr>
              <w:t>字段名称</w:t>
            </w:r>
          </w:p>
          <w:p w14:paraId="14C5A683" w14:textId="0F7ED4FA" w:rsidR="00A031EF" w:rsidRPr="00FB4E63" w:rsidRDefault="00A031EF" w:rsidP="00FB4E63">
            <w:pPr>
              <w:spacing w:before="4" w:after="4"/>
              <w:ind w:left="4" w:right="4"/>
              <w:rPr>
                <w:rFonts w:ascii="Arial" w:eastAsia="Times New Roman" w:hAnsi="Arial" w:cs="Arial"/>
                <w:b/>
                <w:bCs/>
                <w:color w:val="000000"/>
                <w:sz w:val="14"/>
                <w:szCs w:val="14"/>
                <w:lang w:eastAsia="zh-CN"/>
              </w:rPr>
            </w:pPr>
            <w:r w:rsidRPr="00FB4E63">
              <w:rPr>
                <w:rFonts w:ascii="Arial" w:eastAsia="Times New Roman" w:hAnsi="Arial" w:cs="Arial"/>
                <w:b/>
                <w:bCs/>
                <w:color w:val="000000"/>
                <w:sz w:val="14"/>
                <w:szCs w:val="14"/>
                <w:lang w:eastAsia="zh-CN"/>
              </w:rPr>
              <w:t>NAME</w:t>
            </w:r>
          </w:p>
        </w:tc>
        <w:tc>
          <w:tcPr>
            <w:tcW w:w="350" w:type="pct"/>
            <w:tcBorders>
              <w:top w:val="outset" w:sz="6" w:space="0" w:color="auto"/>
              <w:left w:val="outset" w:sz="6" w:space="0" w:color="auto"/>
              <w:right w:val="outset" w:sz="6" w:space="0" w:color="auto"/>
            </w:tcBorders>
          </w:tcPr>
          <w:p w14:paraId="0F2C8D98" w14:textId="77777777" w:rsidR="00A031EF" w:rsidRPr="00FB4E63" w:rsidRDefault="00A031EF" w:rsidP="004610DC">
            <w:pPr>
              <w:spacing w:before="4" w:after="4"/>
              <w:ind w:left="4" w:right="4"/>
              <w:rPr>
                <w:rFonts w:ascii="Arial" w:eastAsia="Times New Roman" w:hAnsi="Arial" w:cs="Arial"/>
                <w:b/>
                <w:bCs/>
                <w:color w:val="000000"/>
                <w:sz w:val="14"/>
                <w:szCs w:val="14"/>
                <w:lang w:eastAsia="zh-CN"/>
              </w:rPr>
            </w:pPr>
            <w:proofErr w:type="spellStart"/>
            <w:r w:rsidRPr="00030984">
              <w:rPr>
                <w:rFonts w:ascii="Arial" w:hAnsi="Arial" w:cs="Arial"/>
                <w:b/>
                <w:bCs/>
                <w:color w:val="000000"/>
                <w:sz w:val="18"/>
                <w:szCs w:val="18"/>
              </w:rPr>
              <w:t>类</w:t>
            </w:r>
            <w:r w:rsidRPr="00030984">
              <w:rPr>
                <w:rFonts w:ascii="Microsoft YaHei" w:eastAsia="Microsoft YaHei" w:hAnsi="Microsoft YaHei" w:cs="Microsoft YaHei" w:hint="eastAsia"/>
                <w:b/>
                <w:bCs/>
                <w:color w:val="000000"/>
                <w:sz w:val="18"/>
                <w:szCs w:val="18"/>
              </w:rPr>
              <w:t>型</w:t>
            </w:r>
            <w:proofErr w:type="spellEnd"/>
          </w:p>
          <w:p w14:paraId="7D91B44C" w14:textId="3B40B5F1" w:rsidR="00A031EF" w:rsidRPr="00FB4E63" w:rsidRDefault="00A031EF" w:rsidP="00FB4E63">
            <w:pPr>
              <w:spacing w:before="4" w:after="4"/>
              <w:ind w:left="4" w:right="4"/>
              <w:rPr>
                <w:rFonts w:ascii="Arial" w:eastAsia="Times New Roman" w:hAnsi="Arial" w:cs="Arial"/>
                <w:b/>
                <w:bCs/>
                <w:color w:val="000000"/>
                <w:sz w:val="14"/>
                <w:szCs w:val="14"/>
                <w:lang w:eastAsia="zh-CN"/>
              </w:rPr>
            </w:pPr>
            <w:r w:rsidRPr="00FB4E63">
              <w:rPr>
                <w:rFonts w:ascii="Arial" w:eastAsia="Times New Roman" w:hAnsi="Arial" w:cs="Arial"/>
                <w:b/>
                <w:bCs/>
                <w:color w:val="000000"/>
                <w:sz w:val="14"/>
                <w:szCs w:val="14"/>
                <w:lang w:eastAsia="zh-CN"/>
              </w:rPr>
              <w:t>TYPE</w:t>
            </w:r>
          </w:p>
        </w:tc>
        <w:tc>
          <w:tcPr>
            <w:tcW w:w="750" w:type="pct"/>
            <w:tcBorders>
              <w:top w:val="outset" w:sz="6" w:space="0" w:color="auto"/>
              <w:left w:val="outset" w:sz="6" w:space="0" w:color="auto"/>
              <w:right w:val="outset" w:sz="6" w:space="0" w:color="auto"/>
            </w:tcBorders>
          </w:tcPr>
          <w:p w14:paraId="2B1EE54E" w14:textId="77777777" w:rsidR="00A031EF" w:rsidRPr="00FB4E63" w:rsidRDefault="00A031EF" w:rsidP="004610DC">
            <w:pPr>
              <w:spacing w:before="4" w:after="4"/>
              <w:ind w:left="4" w:right="4"/>
              <w:rPr>
                <w:rFonts w:ascii="Arial" w:eastAsia="Times New Roman" w:hAnsi="Arial" w:cs="Arial"/>
                <w:b/>
                <w:bCs/>
                <w:color w:val="000000"/>
                <w:sz w:val="14"/>
                <w:szCs w:val="14"/>
                <w:lang w:eastAsia="zh-CN"/>
              </w:rPr>
            </w:pPr>
            <w:r>
              <w:rPr>
                <w:rFonts w:ascii="SimSun" w:eastAsia="SimSun" w:hAnsi="SimSun" w:cs="SimSun" w:hint="eastAsia"/>
                <w:b/>
                <w:bCs/>
                <w:color w:val="000000"/>
                <w:sz w:val="14"/>
                <w:szCs w:val="14"/>
                <w:lang w:eastAsia="zh-CN"/>
              </w:rPr>
              <w:t>范围</w:t>
            </w:r>
          </w:p>
          <w:p w14:paraId="59BEB71A" w14:textId="5B4FB8DA" w:rsidR="00A031EF" w:rsidRPr="00FB4E63" w:rsidRDefault="00A031EF" w:rsidP="00FB4E63">
            <w:pPr>
              <w:spacing w:before="4" w:after="4"/>
              <w:ind w:left="4" w:right="4"/>
              <w:rPr>
                <w:rFonts w:ascii="Arial" w:eastAsia="Times New Roman" w:hAnsi="Arial" w:cs="Arial"/>
                <w:b/>
                <w:bCs/>
                <w:color w:val="000000"/>
                <w:sz w:val="14"/>
                <w:szCs w:val="14"/>
                <w:lang w:eastAsia="zh-CN"/>
              </w:rPr>
            </w:pPr>
            <w:r w:rsidRPr="00FB4E63">
              <w:rPr>
                <w:rFonts w:ascii="Arial" w:eastAsia="Times New Roman" w:hAnsi="Arial" w:cs="Arial"/>
                <w:b/>
                <w:bCs/>
                <w:color w:val="000000"/>
                <w:sz w:val="14"/>
                <w:szCs w:val="14"/>
                <w:lang w:eastAsia="zh-CN"/>
              </w:rPr>
              <w:t>RANGE</w:t>
            </w:r>
          </w:p>
        </w:tc>
        <w:tc>
          <w:tcPr>
            <w:tcW w:w="750" w:type="pct"/>
            <w:tcBorders>
              <w:top w:val="outset" w:sz="6" w:space="0" w:color="auto"/>
              <w:left w:val="outset" w:sz="6" w:space="0" w:color="auto"/>
              <w:right w:val="outset" w:sz="6" w:space="0" w:color="auto"/>
            </w:tcBorders>
          </w:tcPr>
          <w:p w14:paraId="33829FFE" w14:textId="77777777" w:rsidR="00A031EF" w:rsidRPr="00FB4E63" w:rsidRDefault="00A031EF" w:rsidP="004610DC">
            <w:pPr>
              <w:spacing w:before="4" w:after="4"/>
              <w:ind w:left="4" w:right="4"/>
              <w:rPr>
                <w:rFonts w:ascii="Arial" w:eastAsia="Times New Roman" w:hAnsi="Arial" w:cs="Arial"/>
                <w:b/>
                <w:bCs/>
                <w:color w:val="000000"/>
                <w:sz w:val="14"/>
                <w:szCs w:val="14"/>
                <w:lang w:eastAsia="zh-CN"/>
              </w:rPr>
            </w:pPr>
            <w:r>
              <w:rPr>
                <w:rFonts w:ascii="SimSun" w:eastAsia="SimSun" w:hAnsi="SimSun" w:cs="SimSun" w:hint="eastAsia"/>
                <w:b/>
                <w:bCs/>
                <w:color w:val="000000"/>
                <w:sz w:val="14"/>
                <w:szCs w:val="14"/>
                <w:lang w:eastAsia="zh-CN"/>
              </w:rPr>
              <w:t>单位</w:t>
            </w:r>
          </w:p>
          <w:p w14:paraId="04834514" w14:textId="3540AEE9" w:rsidR="00A031EF" w:rsidRPr="00FB4E63" w:rsidRDefault="00A031EF" w:rsidP="00FB4E63">
            <w:pPr>
              <w:spacing w:before="4" w:after="4"/>
              <w:ind w:left="4" w:right="4"/>
              <w:rPr>
                <w:rFonts w:ascii="Arial" w:eastAsia="Times New Roman" w:hAnsi="Arial" w:cs="Arial"/>
                <w:b/>
                <w:bCs/>
                <w:color w:val="000000"/>
                <w:sz w:val="14"/>
                <w:szCs w:val="14"/>
                <w:lang w:eastAsia="zh-CN"/>
              </w:rPr>
            </w:pPr>
            <w:r w:rsidRPr="00FB4E63">
              <w:rPr>
                <w:rFonts w:ascii="Arial" w:eastAsia="Times New Roman" w:hAnsi="Arial" w:cs="Arial"/>
                <w:b/>
                <w:bCs/>
                <w:color w:val="000000"/>
                <w:sz w:val="14"/>
                <w:szCs w:val="14"/>
                <w:lang w:eastAsia="zh-CN"/>
              </w:rPr>
              <w:t>UNITS</w:t>
            </w:r>
          </w:p>
        </w:tc>
        <w:tc>
          <w:tcPr>
            <w:tcW w:w="745" w:type="pct"/>
            <w:tcBorders>
              <w:top w:val="outset" w:sz="6" w:space="0" w:color="auto"/>
              <w:left w:val="outset" w:sz="6" w:space="0" w:color="auto"/>
              <w:right w:val="outset" w:sz="6" w:space="0" w:color="auto"/>
            </w:tcBorders>
          </w:tcPr>
          <w:p w14:paraId="789586AE" w14:textId="77777777" w:rsidR="00A031EF" w:rsidRPr="00FB4E63" w:rsidRDefault="00A031EF" w:rsidP="004610DC">
            <w:pPr>
              <w:spacing w:before="4" w:after="4"/>
              <w:ind w:left="4" w:right="4"/>
              <w:rPr>
                <w:rFonts w:ascii="Arial" w:eastAsia="Times New Roman" w:hAnsi="Arial" w:cs="Arial"/>
                <w:b/>
                <w:bCs/>
                <w:color w:val="000000"/>
                <w:sz w:val="14"/>
                <w:szCs w:val="14"/>
                <w:lang w:eastAsia="zh-CN"/>
              </w:rPr>
            </w:pPr>
            <w:r>
              <w:rPr>
                <w:rFonts w:ascii="SimSun" w:eastAsia="SimSun" w:hAnsi="SimSun" w:cs="SimSun" w:hint="eastAsia"/>
                <w:b/>
                <w:bCs/>
                <w:color w:val="000000"/>
                <w:sz w:val="14"/>
                <w:szCs w:val="14"/>
                <w:lang w:eastAsia="zh-CN"/>
              </w:rPr>
              <w:t>默认值</w:t>
            </w:r>
          </w:p>
          <w:p w14:paraId="3AFDC192" w14:textId="1B5CC024" w:rsidR="00A031EF" w:rsidRPr="00FB4E63" w:rsidRDefault="00A031EF" w:rsidP="00FB4E63">
            <w:pPr>
              <w:spacing w:before="4" w:after="4"/>
              <w:ind w:left="4" w:right="4"/>
              <w:rPr>
                <w:rFonts w:ascii="Arial" w:eastAsia="Times New Roman" w:hAnsi="Arial" w:cs="Arial"/>
                <w:b/>
                <w:bCs/>
                <w:color w:val="000000"/>
                <w:sz w:val="14"/>
                <w:szCs w:val="14"/>
                <w:lang w:eastAsia="zh-CN"/>
              </w:rPr>
            </w:pPr>
            <w:r w:rsidRPr="00FB4E63">
              <w:rPr>
                <w:rFonts w:ascii="Arial" w:eastAsia="Times New Roman" w:hAnsi="Arial" w:cs="Arial"/>
                <w:b/>
                <w:bCs/>
                <w:color w:val="000000"/>
                <w:sz w:val="14"/>
                <w:szCs w:val="14"/>
                <w:lang w:eastAsia="zh-CN"/>
              </w:rPr>
              <w:t>DEFAULT</w:t>
            </w:r>
          </w:p>
        </w:tc>
      </w:tr>
      <w:tr w:rsidR="00FB4E63" w:rsidRPr="00FB4E63" w14:paraId="2DC3D62E" w14:textId="77777777" w:rsidTr="00A031EF">
        <w:tc>
          <w:tcPr>
            <w:tcW w:w="405" w:type="pct"/>
            <w:tcBorders>
              <w:top w:val="outset" w:sz="6" w:space="0" w:color="auto"/>
              <w:left w:val="outset" w:sz="6" w:space="0" w:color="auto"/>
              <w:bottom w:val="outset" w:sz="6" w:space="0" w:color="auto"/>
              <w:right w:val="outset" w:sz="6" w:space="0" w:color="auto"/>
            </w:tcBorders>
            <w:vAlign w:val="center"/>
            <w:hideMark/>
          </w:tcPr>
          <w:p w14:paraId="3B278AC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w:t>
            </w:r>
          </w:p>
        </w:tc>
        <w:tc>
          <w:tcPr>
            <w:tcW w:w="450" w:type="pct"/>
            <w:tcBorders>
              <w:top w:val="outset" w:sz="6" w:space="0" w:color="auto"/>
              <w:left w:val="outset" w:sz="6" w:space="0" w:color="auto"/>
              <w:bottom w:val="outset" w:sz="6" w:space="0" w:color="auto"/>
              <w:right w:val="outset" w:sz="6" w:space="0" w:color="auto"/>
            </w:tcBorders>
            <w:vAlign w:val="center"/>
            <w:hideMark/>
          </w:tcPr>
          <w:p w14:paraId="7702DA8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w:t>
            </w:r>
          </w:p>
        </w:tc>
        <w:tc>
          <w:tcPr>
            <w:tcW w:w="400" w:type="pct"/>
            <w:tcBorders>
              <w:top w:val="outset" w:sz="6" w:space="0" w:color="auto"/>
              <w:left w:val="outset" w:sz="6" w:space="0" w:color="auto"/>
              <w:bottom w:val="outset" w:sz="6" w:space="0" w:color="auto"/>
              <w:right w:val="outset" w:sz="6" w:space="0" w:color="auto"/>
            </w:tcBorders>
            <w:vAlign w:val="center"/>
            <w:hideMark/>
          </w:tcPr>
          <w:p w14:paraId="4386DB7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4</w:t>
            </w:r>
          </w:p>
        </w:tc>
        <w:tc>
          <w:tcPr>
            <w:tcW w:w="1150" w:type="pct"/>
            <w:tcBorders>
              <w:top w:val="outset" w:sz="6" w:space="0" w:color="auto"/>
              <w:left w:val="outset" w:sz="6" w:space="0" w:color="auto"/>
              <w:bottom w:val="outset" w:sz="6" w:space="0" w:color="auto"/>
              <w:right w:val="outset" w:sz="6" w:space="0" w:color="auto"/>
            </w:tcBorders>
            <w:vAlign w:val="center"/>
            <w:hideMark/>
          </w:tcPr>
          <w:p w14:paraId="279E3D79"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Link's upstream node number</w:t>
            </w:r>
          </w:p>
        </w:tc>
        <w:tc>
          <w:tcPr>
            <w:tcW w:w="350" w:type="pct"/>
            <w:tcBorders>
              <w:top w:val="outset" w:sz="6" w:space="0" w:color="auto"/>
              <w:left w:val="outset" w:sz="6" w:space="0" w:color="auto"/>
              <w:bottom w:val="outset" w:sz="6" w:space="0" w:color="auto"/>
              <w:right w:val="outset" w:sz="6" w:space="0" w:color="auto"/>
            </w:tcBorders>
            <w:vAlign w:val="center"/>
            <w:hideMark/>
          </w:tcPr>
          <w:p w14:paraId="7CA90B3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7C2143E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1-6999,7000-7999,8000-8999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23360068"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Node ID</w:t>
            </w:r>
          </w:p>
        </w:tc>
        <w:tc>
          <w:tcPr>
            <w:tcW w:w="745" w:type="pct"/>
            <w:tcBorders>
              <w:top w:val="outset" w:sz="6" w:space="0" w:color="auto"/>
              <w:left w:val="outset" w:sz="6" w:space="0" w:color="auto"/>
              <w:bottom w:val="outset" w:sz="6" w:space="0" w:color="auto"/>
              <w:right w:val="outset" w:sz="6" w:space="0" w:color="auto"/>
            </w:tcBorders>
            <w:vAlign w:val="center"/>
            <w:hideMark/>
          </w:tcPr>
          <w:p w14:paraId="69BA5E6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None</w:t>
            </w:r>
          </w:p>
        </w:tc>
      </w:tr>
      <w:tr w:rsidR="00FB4E63" w:rsidRPr="00FB4E63" w14:paraId="695508A3" w14:textId="77777777" w:rsidTr="00A031EF">
        <w:tc>
          <w:tcPr>
            <w:tcW w:w="405" w:type="pct"/>
            <w:tcBorders>
              <w:top w:val="outset" w:sz="6" w:space="0" w:color="auto"/>
              <w:left w:val="outset" w:sz="6" w:space="0" w:color="auto"/>
              <w:bottom w:val="outset" w:sz="6" w:space="0" w:color="auto"/>
              <w:right w:val="outset" w:sz="6" w:space="0" w:color="auto"/>
            </w:tcBorders>
            <w:vAlign w:val="center"/>
            <w:hideMark/>
          </w:tcPr>
          <w:p w14:paraId="4CFC70D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w:t>
            </w:r>
          </w:p>
        </w:tc>
        <w:tc>
          <w:tcPr>
            <w:tcW w:w="450" w:type="pct"/>
            <w:tcBorders>
              <w:top w:val="outset" w:sz="6" w:space="0" w:color="auto"/>
              <w:left w:val="outset" w:sz="6" w:space="0" w:color="auto"/>
              <w:bottom w:val="outset" w:sz="6" w:space="0" w:color="auto"/>
              <w:right w:val="outset" w:sz="6" w:space="0" w:color="auto"/>
            </w:tcBorders>
            <w:vAlign w:val="center"/>
            <w:hideMark/>
          </w:tcPr>
          <w:p w14:paraId="0B82931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5</w:t>
            </w:r>
          </w:p>
        </w:tc>
        <w:tc>
          <w:tcPr>
            <w:tcW w:w="400" w:type="pct"/>
            <w:tcBorders>
              <w:top w:val="outset" w:sz="6" w:space="0" w:color="auto"/>
              <w:left w:val="outset" w:sz="6" w:space="0" w:color="auto"/>
              <w:bottom w:val="outset" w:sz="6" w:space="0" w:color="auto"/>
              <w:right w:val="outset" w:sz="6" w:space="0" w:color="auto"/>
            </w:tcBorders>
            <w:vAlign w:val="center"/>
            <w:hideMark/>
          </w:tcPr>
          <w:p w14:paraId="2B50E9A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8</w:t>
            </w:r>
          </w:p>
        </w:tc>
        <w:tc>
          <w:tcPr>
            <w:tcW w:w="1150" w:type="pct"/>
            <w:tcBorders>
              <w:top w:val="outset" w:sz="6" w:space="0" w:color="auto"/>
              <w:left w:val="outset" w:sz="6" w:space="0" w:color="auto"/>
              <w:bottom w:val="outset" w:sz="6" w:space="0" w:color="auto"/>
              <w:right w:val="outset" w:sz="6" w:space="0" w:color="auto"/>
            </w:tcBorders>
            <w:vAlign w:val="center"/>
            <w:hideMark/>
          </w:tcPr>
          <w:p w14:paraId="5A1FF2B9"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Link's downstream node number</w:t>
            </w:r>
          </w:p>
        </w:tc>
        <w:tc>
          <w:tcPr>
            <w:tcW w:w="350" w:type="pct"/>
            <w:tcBorders>
              <w:top w:val="outset" w:sz="6" w:space="0" w:color="auto"/>
              <w:left w:val="outset" w:sz="6" w:space="0" w:color="auto"/>
              <w:bottom w:val="outset" w:sz="6" w:space="0" w:color="auto"/>
              <w:right w:val="outset" w:sz="6" w:space="0" w:color="auto"/>
            </w:tcBorders>
            <w:vAlign w:val="center"/>
            <w:hideMark/>
          </w:tcPr>
          <w:p w14:paraId="16AF7B40"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65180A2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1-6999,7000-7999,8000-8999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6649A9E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Node ID</w:t>
            </w:r>
          </w:p>
        </w:tc>
        <w:tc>
          <w:tcPr>
            <w:tcW w:w="745" w:type="pct"/>
            <w:tcBorders>
              <w:top w:val="outset" w:sz="6" w:space="0" w:color="auto"/>
              <w:left w:val="outset" w:sz="6" w:space="0" w:color="auto"/>
              <w:bottom w:val="outset" w:sz="6" w:space="0" w:color="auto"/>
              <w:right w:val="outset" w:sz="6" w:space="0" w:color="auto"/>
            </w:tcBorders>
            <w:vAlign w:val="center"/>
            <w:hideMark/>
          </w:tcPr>
          <w:p w14:paraId="330887F8"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None</w:t>
            </w:r>
          </w:p>
        </w:tc>
      </w:tr>
      <w:tr w:rsidR="00FB4E63" w:rsidRPr="00FB4E63" w14:paraId="2B657281" w14:textId="77777777" w:rsidTr="00A031EF">
        <w:tc>
          <w:tcPr>
            <w:tcW w:w="405" w:type="pct"/>
            <w:tcBorders>
              <w:top w:val="outset" w:sz="6" w:space="0" w:color="auto"/>
              <w:left w:val="outset" w:sz="6" w:space="0" w:color="auto"/>
              <w:bottom w:val="outset" w:sz="6" w:space="0" w:color="auto"/>
              <w:right w:val="outset" w:sz="6" w:space="0" w:color="auto"/>
            </w:tcBorders>
            <w:vAlign w:val="center"/>
            <w:hideMark/>
          </w:tcPr>
          <w:p w14:paraId="7E39435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w:t>
            </w:r>
          </w:p>
        </w:tc>
        <w:tc>
          <w:tcPr>
            <w:tcW w:w="450" w:type="pct"/>
            <w:tcBorders>
              <w:top w:val="outset" w:sz="6" w:space="0" w:color="auto"/>
              <w:left w:val="outset" w:sz="6" w:space="0" w:color="auto"/>
              <w:bottom w:val="outset" w:sz="6" w:space="0" w:color="auto"/>
              <w:right w:val="outset" w:sz="6" w:space="0" w:color="auto"/>
            </w:tcBorders>
            <w:vAlign w:val="center"/>
            <w:hideMark/>
          </w:tcPr>
          <w:p w14:paraId="75D9FAB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9</w:t>
            </w:r>
          </w:p>
        </w:tc>
        <w:tc>
          <w:tcPr>
            <w:tcW w:w="400" w:type="pct"/>
            <w:tcBorders>
              <w:top w:val="outset" w:sz="6" w:space="0" w:color="auto"/>
              <w:left w:val="outset" w:sz="6" w:space="0" w:color="auto"/>
              <w:bottom w:val="outset" w:sz="6" w:space="0" w:color="auto"/>
              <w:right w:val="outset" w:sz="6" w:space="0" w:color="auto"/>
            </w:tcBorders>
            <w:vAlign w:val="center"/>
            <w:hideMark/>
          </w:tcPr>
          <w:p w14:paraId="4673ED50"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12</w:t>
            </w:r>
          </w:p>
        </w:tc>
        <w:tc>
          <w:tcPr>
            <w:tcW w:w="1150" w:type="pct"/>
            <w:tcBorders>
              <w:top w:val="outset" w:sz="6" w:space="0" w:color="auto"/>
              <w:left w:val="outset" w:sz="6" w:space="0" w:color="auto"/>
              <w:bottom w:val="outset" w:sz="6" w:space="0" w:color="auto"/>
              <w:right w:val="outset" w:sz="6" w:space="0" w:color="auto"/>
            </w:tcBorders>
            <w:vAlign w:val="center"/>
            <w:hideMark/>
          </w:tcPr>
          <w:p w14:paraId="6863DDC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Length of link</w:t>
            </w:r>
          </w:p>
        </w:tc>
        <w:tc>
          <w:tcPr>
            <w:tcW w:w="350" w:type="pct"/>
            <w:tcBorders>
              <w:top w:val="outset" w:sz="6" w:space="0" w:color="auto"/>
              <w:left w:val="outset" w:sz="6" w:space="0" w:color="auto"/>
              <w:bottom w:val="outset" w:sz="6" w:space="0" w:color="auto"/>
              <w:right w:val="outset" w:sz="6" w:space="0" w:color="auto"/>
            </w:tcBorders>
            <w:vAlign w:val="center"/>
            <w:hideMark/>
          </w:tcPr>
          <w:p w14:paraId="5A3FA1E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56325AB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0,50-9999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64CE920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Feet</w:t>
            </w:r>
          </w:p>
        </w:tc>
        <w:tc>
          <w:tcPr>
            <w:tcW w:w="745" w:type="pct"/>
            <w:tcBorders>
              <w:top w:val="outset" w:sz="6" w:space="0" w:color="auto"/>
              <w:left w:val="outset" w:sz="6" w:space="0" w:color="auto"/>
              <w:bottom w:val="outset" w:sz="6" w:space="0" w:color="auto"/>
              <w:right w:val="outset" w:sz="6" w:space="0" w:color="auto"/>
            </w:tcBorders>
            <w:vAlign w:val="center"/>
            <w:hideMark/>
          </w:tcPr>
          <w:p w14:paraId="63C583F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None</w:t>
            </w:r>
          </w:p>
        </w:tc>
      </w:tr>
      <w:tr w:rsidR="00FB4E63" w:rsidRPr="00FB4E63" w14:paraId="20135771" w14:textId="77777777" w:rsidTr="00A031EF">
        <w:tc>
          <w:tcPr>
            <w:tcW w:w="405" w:type="pct"/>
            <w:tcBorders>
              <w:top w:val="outset" w:sz="6" w:space="0" w:color="auto"/>
              <w:left w:val="outset" w:sz="6" w:space="0" w:color="auto"/>
              <w:bottom w:val="outset" w:sz="6" w:space="0" w:color="auto"/>
              <w:right w:val="outset" w:sz="6" w:space="0" w:color="auto"/>
            </w:tcBorders>
            <w:vAlign w:val="center"/>
            <w:hideMark/>
          </w:tcPr>
          <w:p w14:paraId="6DE6806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4</w:t>
            </w:r>
          </w:p>
        </w:tc>
        <w:tc>
          <w:tcPr>
            <w:tcW w:w="450" w:type="pct"/>
            <w:tcBorders>
              <w:top w:val="outset" w:sz="6" w:space="0" w:color="auto"/>
              <w:left w:val="outset" w:sz="6" w:space="0" w:color="auto"/>
              <w:bottom w:val="outset" w:sz="6" w:space="0" w:color="auto"/>
              <w:right w:val="outset" w:sz="6" w:space="0" w:color="auto"/>
            </w:tcBorders>
            <w:vAlign w:val="center"/>
            <w:hideMark/>
          </w:tcPr>
          <w:p w14:paraId="3ED9ACF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13</w:t>
            </w:r>
          </w:p>
        </w:tc>
        <w:tc>
          <w:tcPr>
            <w:tcW w:w="400" w:type="pct"/>
            <w:tcBorders>
              <w:top w:val="outset" w:sz="6" w:space="0" w:color="auto"/>
              <w:left w:val="outset" w:sz="6" w:space="0" w:color="auto"/>
              <w:bottom w:val="outset" w:sz="6" w:space="0" w:color="auto"/>
              <w:right w:val="outset" w:sz="6" w:space="0" w:color="auto"/>
            </w:tcBorders>
            <w:vAlign w:val="center"/>
            <w:hideMark/>
          </w:tcPr>
          <w:p w14:paraId="3FCD51C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16</w:t>
            </w:r>
          </w:p>
        </w:tc>
        <w:tc>
          <w:tcPr>
            <w:tcW w:w="1150" w:type="pct"/>
            <w:tcBorders>
              <w:top w:val="outset" w:sz="6" w:space="0" w:color="auto"/>
              <w:left w:val="outset" w:sz="6" w:space="0" w:color="auto"/>
              <w:bottom w:val="outset" w:sz="6" w:space="0" w:color="auto"/>
              <w:right w:val="outset" w:sz="6" w:space="0" w:color="auto"/>
            </w:tcBorders>
            <w:vAlign w:val="center"/>
            <w:hideMark/>
          </w:tcPr>
          <w:p w14:paraId="42C71529"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Length of left-turn pocket</w:t>
            </w:r>
          </w:p>
        </w:tc>
        <w:tc>
          <w:tcPr>
            <w:tcW w:w="350" w:type="pct"/>
            <w:tcBorders>
              <w:top w:val="outset" w:sz="6" w:space="0" w:color="auto"/>
              <w:left w:val="outset" w:sz="6" w:space="0" w:color="auto"/>
              <w:bottom w:val="outset" w:sz="6" w:space="0" w:color="auto"/>
              <w:right w:val="outset" w:sz="6" w:space="0" w:color="auto"/>
            </w:tcBorders>
            <w:vAlign w:val="center"/>
            <w:hideMark/>
          </w:tcPr>
          <w:p w14:paraId="6A83A5E0"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577F765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0,20-1000</w:t>
            </w:r>
          </w:p>
        </w:tc>
        <w:tc>
          <w:tcPr>
            <w:tcW w:w="750" w:type="pct"/>
            <w:tcBorders>
              <w:top w:val="outset" w:sz="6" w:space="0" w:color="auto"/>
              <w:left w:val="outset" w:sz="6" w:space="0" w:color="auto"/>
              <w:bottom w:val="outset" w:sz="6" w:space="0" w:color="auto"/>
              <w:right w:val="outset" w:sz="6" w:space="0" w:color="auto"/>
            </w:tcBorders>
            <w:vAlign w:val="center"/>
            <w:hideMark/>
          </w:tcPr>
          <w:p w14:paraId="4FECAE8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Feet</w:t>
            </w:r>
          </w:p>
        </w:tc>
        <w:tc>
          <w:tcPr>
            <w:tcW w:w="745" w:type="pct"/>
            <w:tcBorders>
              <w:top w:val="outset" w:sz="6" w:space="0" w:color="auto"/>
              <w:left w:val="outset" w:sz="6" w:space="0" w:color="auto"/>
              <w:bottom w:val="outset" w:sz="6" w:space="0" w:color="auto"/>
              <w:right w:val="outset" w:sz="6" w:space="0" w:color="auto"/>
            </w:tcBorders>
            <w:vAlign w:val="center"/>
            <w:hideMark/>
          </w:tcPr>
          <w:p w14:paraId="45EFEAE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7F8626A9" w14:textId="77777777" w:rsidTr="00A031EF">
        <w:tc>
          <w:tcPr>
            <w:tcW w:w="405" w:type="pct"/>
            <w:tcBorders>
              <w:top w:val="outset" w:sz="6" w:space="0" w:color="auto"/>
              <w:left w:val="outset" w:sz="6" w:space="0" w:color="auto"/>
              <w:bottom w:val="outset" w:sz="6" w:space="0" w:color="auto"/>
              <w:right w:val="outset" w:sz="6" w:space="0" w:color="auto"/>
            </w:tcBorders>
            <w:vAlign w:val="center"/>
            <w:hideMark/>
          </w:tcPr>
          <w:p w14:paraId="210E546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5</w:t>
            </w:r>
          </w:p>
        </w:tc>
        <w:tc>
          <w:tcPr>
            <w:tcW w:w="450" w:type="pct"/>
            <w:tcBorders>
              <w:top w:val="outset" w:sz="6" w:space="0" w:color="auto"/>
              <w:left w:val="outset" w:sz="6" w:space="0" w:color="auto"/>
              <w:bottom w:val="outset" w:sz="6" w:space="0" w:color="auto"/>
              <w:right w:val="outset" w:sz="6" w:space="0" w:color="auto"/>
            </w:tcBorders>
            <w:vAlign w:val="center"/>
            <w:hideMark/>
          </w:tcPr>
          <w:p w14:paraId="3DC7EE4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17</w:t>
            </w:r>
          </w:p>
        </w:tc>
        <w:tc>
          <w:tcPr>
            <w:tcW w:w="400" w:type="pct"/>
            <w:tcBorders>
              <w:top w:val="outset" w:sz="6" w:space="0" w:color="auto"/>
              <w:left w:val="outset" w:sz="6" w:space="0" w:color="auto"/>
              <w:bottom w:val="outset" w:sz="6" w:space="0" w:color="auto"/>
              <w:right w:val="outset" w:sz="6" w:space="0" w:color="auto"/>
            </w:tcBorders>
            <w:vAlign w:val="center"/>
            <w:hideMark/>
          </w:tcPr>
          <w:p w14:paraId="3A0CAF8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20</w:t>
            </w:r>
          </w:p>
        </w:tc>
        <w:tc>
          <w:tcPr>
            <w:tcW w:w="1150" w:type="pct"/>
            <w:tcBorders>
              <w:top w:val="outset" w:sz="6" w:space="0" w:color="auto"/>
              <w:left w:val="outset" w:sz="6" w:space="0" w:color="auto"/>
              <w:bottom w:val="outset" w:sz="6" w:space="0" w:color="auto"/>
              <w:right w:val="outset" w:sz="6" w:space="0" w:color="auto"/>
            </w:tcBorders>
            <w:vAlign w:val="center"/>
            <w:hideMark/>
          </w:tcPr>
          <w:p w14:paraId="13B6751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Length of right-turn pocket</w:t>
            </w:r>
          </w:p>
        </w:tc>
        <w:tc>
          <w:tcPr>
            <w:tcW w:w="350" w:type="pct"/>
            <w:tcBorders>
              <w:top w:val="outset" w:sz="6" w:space="0" w:color="auto"/>
              <w:left w:val="outset" w:sz="6" w:space="0" w:color="auto"/>
              <w:bottom w:val="outset" w:sz="6" w:space="0" w:color="auto"/>
              <w:right w:val="outset" w:sz="6" w:space="0" w:color="auto"/>
            </w:tcBorders>
            <w:vAlign w:val="center"/>
            <w:hideMark/>
          </w:tcPr>
          <w:p w14:paraId="59B6727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4751C57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0,20-1000</w:t>
            </w:r>
          </w:p>
        </w:tc>
        <w:tc>
          <w:tcPr>
            <w:tcW w:w="750" w:type="pct"/>
            <w:tcBorders>
              <w:top w:val="outset" w:sz="6" w:space="0" w:color="auto"/>
              <w:left w:val="outset" w:sz="6" w:space="0" w:color="auto"/>
              <w:bottom w:val="outset" w:sz="6" w:space="0" w:color="auto"/>
              <w:right w:val="outset" w:sz="6" w:space="0" w:color="auto"/>
            </w:tcBorders>
            <w:vAlign w:val="center"/>
            <w:hideMark/>
          </w:tcPr>
          <w:p w14:paraId="2710A98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Feet</w:t>
            </w:r>
          </w:p>
        </w:tc>
        <w:tc>
          <w:tcPr>
            <w:tcW w:w="745" w:type="pct"/>
            <w:tcBorders>
              <w:top w:val="outset" w:sz="6" w:space="0" w:color="auto"/>
              <w:left w:val="outset" w:sz="6" w:space="0" w:color="auto"/>
              <w:bottom w:val="outset" w:sz="6" w:space="0" w:color="auto"/>
              <w:right w:val="outset" w:sz="6" w:space="0" w:color="auto"/>
            </w:tcBorders>
            <w:vAlign w:val="center"/>
            <w:hideMark/>
          </w:tcPr>
          <w:p w14:paraId="4544E80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1583927C" w14:textId="77777777" w:rsidTr="00A031EF">
        <w:tc>
          <w:tcPr>
            <w:tcW w:w="405" w:type="pct"/>
            <w:tcBorders>
              <w:top w:val="outset" w:sz="6" w:space="0" w:color="auto"/>
              <w:left w:val="outset" w:sz="6" w:space="0" w:color="auto"/>
              <w:bottom w:val="outset" w:sz="6" w:space="0" w:color="auto"/>
              <w:right w:val="outset" w:sz="6" w:space="0" w:color="auto"/>
            </w:tcBorders>
            <w:vAlign w:val="center"/>
            <w:hideMark/>
          </w:tcPr>
          <w:p w14:paraId="58862498"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6</w:t>
            </w:r>
          </w:p>
        </w:tc>
        <w:tc>
          <w:tcPr>
            <w:tcW w:w="450" w:type="pct"/>
            <w:tcBorders>
              <w:top w:val="outset" w:sz="6" w:space="0" w:color="auto"/>
              <w:left w:val="outset" w:sz="6" w:space="0" w:color="auto"/>
              <w:bottom w:val="outset" w:sz="6" w:space="0" w:color="auto"/>
              <w:right w:val="outset" w:sz="6" w:space="0" w:color="auto"/>
            </w:tcBorders>
            <w:vAlign w:val="center"/>
            <w:hideMark/>
          </w:tcPr>
          <w:p w14:paraId="2D36B728"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22</w:t>
            </w:r>
          </w:p>
        </w:tc>
        <w:tc>
          <w:tcPr>
            <w:tcW w:w="400" w:type="pct"/>
            <w:tcBorders>
              <w:top w:val="outset" w:sz="6" w:space="0" w:color="auto"/>
              <w:left w:val="outset" w:sz="6" w:space="0" w:color="auto"/>
              <w:bottom w:val="outset" w:sz="6" w:space="0" w:color="auto"/>
              <w:right w:val="outset" w:sz="6" w:space="0" w:color="auto"/>
            </w:tcBorders>
            <w:vAlign w:val="center"/>
            <w:hideMark/>
          </w:tcPr>
          <w:p w14:paraId="271D4E80"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22</w:t>
            </w:r>
          </w:p>
        </w:tc>
        <w:tc>
          <w:tcPr>
            <w:tcW w:w="1150" w:type="pct"/>
            <w:tcBorders>
              <w:top w:val="outset" w:sz="6" w:space="0" w:color="auto"/>
              <w:left w:val="outset" w:sz="6" w:space="0" w:color="auto"/>
              <w:bottom w:val="outset" w:sz="6" w:space="0" w:color="auto"/>
              <w:right w:val="outset" w:sz="6" w:space="0" w:color="auto"/>
            </w:tcBorders>
            <w:vAlign w:val="center"/>
            <w:hideMark/>
          </w:tcPr>
          <w:p w14:paraId="2A595D9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Number of lanes</w:t>
            </w:r>
          </w:p>
        </w:tc>
        <w:tc>
          <w:tcPr>
            <w:tcW w:w="350" w:type="pct"/>
            <w:tcBorders>
              <w:top w:val="outset" w:sz="6" w:space="0" w:color="auto"/>
              <w:left w:val="outset" w:sz="6" w:space="0" w:color="auto"/>
              <w:bottom w:val="outset" w:sz="6" w:space="0" w:color="auto"/>
              <w:right w:val="outset" w:sz="6" w:space="0" w:color="auto"/>
            </w:tcBorders>
            <w:vAlign w:val="center"/>
            <w:hideMark/>
          </w:tcPr>
          <w:p w14:paraId="4168429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57CEB74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1-7</w:t>
            </w:r>
          </w:p>
        </w:tc>
        <w:tc>
          <w:tcPr>
            <w:tcW w:w="750" w:type="pct"/>
            <w:tcBorders>
              <w:top w:val="outset" w:sz="6" w:space="0" w:color="auto"/>
              <w:left w:val="outset" w:sz="6" w:space="0" w:color="auto"/>
              <w:bottom w:val="outset" w:sz="6" w:space="0" w:color="auto"/>
              <w:right w:val="outset" w:sz="6" w:space="0" w:color="auto"/>
            </w:tcBorders>
            <w:vAlign w:val="center"/>
            <w:hideMark/>
          </w:tcPr>
          <w:p w14:paraId="3059E94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Number of Lanes</w:t>
            </w:r>
          </w:p>
        </w:tc>
        <w:tc>
          <w:tcPr>
            <w:tcW w:w="745" w:type="pct"/>
            <w:tcBorders>
              <w:top w:val="outset" w:sz="6" w:space="0" w:color="auto"/>
              <w:left w:val="outset" w:sz="6" w:space="0" w:color="auto"/>
              <w:bottom w:val="outset" w:sz="6" w:space="0" w:color="auto"/>
              <w:right w:val="outset" w:sz="6" w:space="0" w:color="auto"/>
            </w:tcBorders>
            <w:vAlign w:val="center"/>
            <w:hideMark/>
          </w:tcPr>
          <w:p w14:paraId="0456EB0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None</w:t>
            </w:r>
          </w:p>
        </w:tc>
      </w:tr>
      <w:tr w:rsidR="00FB4E63" w:rsidRPr="00FB4E63" w14:paraId="0FC5CB09" w14:textId="77777777" w:rsidTr="00A031EF">
        <w:tc>
          <w:tcPr>
            <w:tcW w:w="405" w:type="pct"/>
            <w:tcBorders>
              <w:top w:val="outset" w:sz="6" w:space="0" w:color="auto"/>
              <w:left w:val="outset" w:sz="6" w:space="0" w:color="auto"/>
              <w:bottom w:val="outset" w:sz="6" w:space="0" w:color="auto"/>
              <w:right w:val="outset" w:sz="6" w:space="0" w:color="auto"/>
            </w:tcBorders>
            <w:vAlign w:val="center"/>
            <w:hideMark/>
          </w:tcPr>
          <w:p w14:paraId="73976D3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7</w:t>
            </w:r>
          </w:p>
        </w:tc>
        <w:tc>
          <w:tcPr>
            <w:tcW w:w="450" w:type="pct"/>
            <w:tcBorders>
              <w:top w:val="outset" w:sz="6" w:space="0" w:color="auto"/>
              <w:left w:val="outset" w:sz="6" w:space="0" w:color="auto"/>
              <w:bottom w:val="outset" w:sz="6" w:space="0" w:color="auto"/>
              <w:right w:val="outset" w:sz="6" w:space="0" w:color="auto"/>
            </w:tcBorders>
            <w:vAlign w:val="center"/>
            <w:hideMark/>
          </w:tcPr>
          <w:p w14:paraId="1345025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24</w:t>
            </w:r>
          </w:p>
        </w:tc>
        <w:tc>
          <w:tcPr>
            <w:tcW w:w="400" w:type="pct"/>
            <w:tcBorders>
              <w:top w:val="outset" w:sz="6" w:space="0" w:color="auto"/>
              <w:left w:val="outset" w:sz="6" w:space="0" w:color="auto"/>
              <w:bottom w:val="outset" w:sz="6" w:space="0" w:color="auto"/>
              <w:right w:val="outset" w:sz="6" w:space="0" w:color="auto"/>
            </w:tcBorders>
            <w:vAlign w:val="center"/>
            <w:hideMark/>
          </w:tcPr>
          <w:p w14:paraId="5976874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24</w:t>
            </w:r>
          </w:p>
        </w:tc>
        <w:tc>
          <w:tcPr>
            <w:tcW w:w="1150" w:type="pct"/>
            <w:tcBorders>
              <w:top w:val="outset" w:sz="6" w:space="0" w:color="auto"/>
              <w:left w:val="outset" w:sz="6" w:space="0" w:color="auto"/>
              <w:bottom w:val="outset" w:sz="6" w:space="0" w:color="auto"/>
              <w:right w:val="outset" w:sz="6" w:space="0" w:color="auto"/>
            </w:tcBorders>
            <w:vAlign w:val="center"/>
            <w:hideMark/>
          </w:tcPr>
          <w:p w14:paraId="3331D02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Number of lanes in left-turn pocket</w:t>
            </w:r>
          </w:p>
        </w:tc>
        <w:tc>
          <w:tcPr>
            <w:tcW w:w="350" w:type="pct"/>
            <w:tcBorders>
              <w:top w:val="outset" w:sz="6" w:space="0" w:color="auto"/>
              <w:left w:val="outset" w:sz="6" w:space="0" w:color="auto"/>
              <w:bottom w:val="outset" w:sz="6" w:space="0" w:color="auto"/>
              <w:right w:val="outset" w:sz="6" w:space="0" w:color="auto"/>
            </w:tcBorders>
            <w:vAlign w:val="center"/>
            <w:hideMark/>
          </w:tcPr>
          <w:p w14:paraId="190AEB3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52EF6E28"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0-2</w:t>
            </w:r>
          </w:p>
        </w:tc>
        <w:tc>
          <w:tcPr>
            <w:tcW w:w="750" w:type="pct"/>
            <w:tcBorders>
              <w:top w:val="outset" w:sz="6" w:space="0" w:color="auto"/>
              <w:left w:val="outset" w:sz="6" w:space="0" w:color="auto"/>
              <w:bottom w:val="outset" w:sz="6" w:space="0" w:color="auto"/>
              <w:right w:val="outset" w:sz="6" w:space="0" w:color="auto"/>
            </w:tcBorders>
            <w:vAlign w:val="center"/>
            <w:hideMark/>
          </w:tcPr>
          <w:p w14:paraId="4661DD0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Number of Lanes</w:t>
            </w:r>
          </w:p>
        </w:tc>
        <w:tc>
          <w:tcPr>
            <w:tcW w:w="745" w:type="pct"/>
            <w:tcBorders>
              <w:top w:val="outset" w:sz="6" w:space="0" w:color="auto"/>
              <w:left w:val="outset" w:sz="6" w:space="0" w:color="auto"/>
              <w:bottom w:val="outset" w:sz="6" w:space="0" w:color="auto"/>
              <w:right w:val="outset" w:sz="6" w:space="0" w:color="auto"/>
            </w:tcBorders>
            <w:vAlign w:val="center"/>
            <w:hideMark/>
          </w:tcPr>
          <w:p w14:paraId="336A4AD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42BA0644" w14:textId="77777777" w:rsidTr="00A031EF">
        <w:tc>
          <w:tcPr>
            <w:tcW w:w="405" w:type="pct"/>
            <w:tcBorders>
              <w:top w:val="outset" w:sz="6" w:space="0" w:color="auto"/>
              <w:left w:val="outset" w:sz="6" w:space="0" w:color="auto"/>
              <w:bottom w:val="outset" w:sz="6" w:space="0" w:color="auto"/>
              <w:right w:val="outset" w:sz="6" w:space="0" w:color="auto"/>
            </w:tcBorders>
            <w:vAlign w:val="center"/>
            <w:hideMark/>
          </w:tcPr>
          <w:p w14:paraId="320AE33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8</w:t>
            </w:r>
          </w:p>
        </w:tc>
        <w:tc>
          <w:tcPr>
            <w:tcW w:w="450" w:type="pct"/>
            <w:tcBorders>
              <w:top w:val="outset" w:sz="6" w:space="0" w:color="auto"/>
              <w:left w:val="outset" w:sz="6" w:space="0" w:color="auto"/>
              <w:bottom w:val="outset" w:sz="6" w:space="0" w:color="auto"/>
              <w:right w:val="outset" w:sz="6" w:space="0" w:color="auto"/>
            </w:tcBorders>
            <w:vAlign w:val="center"/>
            <w:hideMark/>
          </w:tcPr>
          <w:p w14:paraId="66BAE79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26</w:t>
            </w:r>
          </w:p>
        </w:tc>
        <w:tc>
          <w:tcPr>
            <w:tcW w:w="400" w:type="pct"/>
            <w:tcBorders>
              <w:top w:val="outset" w:sz="6" w:space="0" w:color="auto"/>
              <w:left w:val="outset" w:sz="6" w:space="0" w:color="auto"/>
              <w:bottom w:val="outset" w:sz="6" w:space="0" w:color="auto"/>
              <w:right w:val="outset" w:sz="6" w:space="0" w:color="auto"/>
            </w:tcBorders>
            <w:vAlign w:val="center"/>
            <w:hideMark/>
          </w:tcPr>
          <w:p w14:paraId="2B53009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26</w:t>
            </w:r>
          </w:p>
        </w:tc>
        <w:tc>
          <w:tcPr>
            <w:tcW w:w="1150" w:type="pct"/>
            <w:tcBorders>
              <w:top w:val="outset" w:sz="6" w:space="0" w:color="auto"/>
              <w:left w:val="outset" w:sz="6" w:space="0" w:color="auto"/>
              <w:bottom w:val="outset" w:sz="6" w:space="0" w:color="auto"/>
              <w:right w:val="outset" w:sz="6" w:space="0" w:color="auto"/>
            </w:tcBorders>
            <w:vAlign w:val="center"/>
            <w:hideMark/>
          </w:tcPr>
          <w:p w14:paraId="2A4B7DC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Number of lanes in right-turn pocket</w:t>
            </w:r>
          </w:p>
        </w:tc>
        <w:tc>
          <w:tcPr>
            <w:tcW w:w="350" w:type="pct"/>
            <w:tcBorders>
              <w:top w:val="outset" w:sz="6" w:space="0" w:color="auto"/>
              <w:left w:val="outset" w:sz="6" w:space="0" w:color="auto"/>
              <w:bottom w:val="outset" w:sz="6" w:space="0" w:color="auto"/>
              <w:right w:val="outset" w:sz="6" w:space="0" w:color="auto"/>
            </w:tcBorders>
            <w:vAlign w:val="center"/>
            <w:hideMark/>
          </w:tcPr>
          <w:p w14:paraId="2D25D12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1ED4A68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0-2</w:t>
            </w:r>
          </w:p>
        </w:tc>
        <w:tc>
          <w:tcPr>
            <w:tcW w:w="750" w:type="pct"/>
            <w:tcBorders>
              <w:top w:val="outset" w:sz="6" w:space="0" w:color="auto"/>
              <w:left w:val="outset" w:sz="6" w:space="0" w:color="auto"/>
              <w:bottom w:val="outset" w:sz="6" w:space="0" w:color="auto"/>
              <w:right w:val="outset" w:sz="6" w:space="0" w:color="auto"/>
            </w:tcBorders>
            <w:vAlign w:val="center"/>
            <w:hideMark/>
          </w:tcPr>
          <w:p w14:paraId="5F060E3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Number of Lanes</w:t>
            </w:r>
          </w:p>
        </w:tc>
        <w:tc>
          <w:tcPr>
            <w:tcW w:w="745" w:type="pct"/>
            <w:tcBorders>
              <w:top w:val="outset" w:sz="6" w:space="0" w:color="auto"/>
              <w:left w:val="outset" w:sz="6" w:space="0" w:color="auto"/>
              <w:bottom w:val="outset" w:sz="6" w:space="0" w:color="auto"/>
              <w:right w:val="outset" w:sz="6" w:space="0" w:color="auto"/>
            </w:tcBorders>
            <w:vAlign w:val="center"/>
            <w:hideMark/>
          </w:tcPr>
          <w:p w14:paraId="065D420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2E1D78EB" w14:textId="77777777" w:rsidTr="00A031EF">
        <w:tc>
          <w:tcPr>
            <w:tcW w:w="405" w:type="pct"/>
            <w:tcBorders>
              <w:top w:val="outset" w:sz="6" w:space="0" w:color="auto"/>
              <w:left w:val="outset" w:sz="6" w:space="0" w:color="auto"/>
              <w:bottom w:val="outset" w:sz="6" w:space="0" w:color="auto"/>
              <w:right w:val="outset" w:sz="6" w:space="0" w:color="auto"/>
            </w:tcBorders>
            <w:vAlign w:val="center"/>
            <w:hideMark/>
          </w:tcPr>
          <w:p w14:paraId="758F39B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9</w:t>
            </w:r>
          </w:p>
        </w:tc>
        <w:tc>
          <w:tcPr>
            <w:tcW w:w="450" w:type="pct"/>
            <w:tcBorders>
              <w:top w:val="outset" w:sz="6" w:space="0" w:color="auto"/>
              <w:left w:val="outset" w:sz="6" w:space="0" w:color="auto"/>
              <w:bottom w:val="outset" w:sz="6" w:space="0" w:color="auto"/>
              <w:right w:val="outset" w:sz="6" w:space="0" w:color="auto"/>
            </w:tcBorders>
            <w:vAlign w:val="center"/>
            <w:hideMark/>
          </w:tcPr>
          <w:p w14:paraId="12A6FC1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27</w:t>
            </w:r>
          </w:p>
        </w:tc>
        <w:tc>
          <w:tcPr>
            <w:tcW w:w="400" w:type="pct"/>
            <w:tcBorders>
              <w:top w:val="outset" w:sz="6" w:space="0" w:color="auto"/>
              <w:left w:val="outset" w:sz="6" w:space="0" w:color="auto"/>
              <w:bottom w:val="outset" w:sz="6" w:space="0" w:color="auto"/>
              <w:right w:val="outset" w:sz="6" w:space="0" w:color="auto"/>
            </w:tcBorders>
            <w:vAlign w:val="center"/>
            <w:hideMark/>
          </w:tcPr>
          <w:p w14:paraId="2B222F6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28</w:t>
            </w:r>
          </w:p>
        </w:tc>
        <w:tc>
          <w:tcPr>
            <w:tcW w:w="1150" w:type="pct"/>
            <w:tcBorders>
              <w:top w:val="outset" w:sz="6" w:space="0" w:color="auto"/>
              <w:left w:val="outset" w:sz="6" w:space="0" w:color="auto"/>
              <w:bottom w:val="outset" w:sz="6" w:space="0" w:color="auto"/>
              <w:right w:val="outset" w:sz="6" w:space="0" w:color="auto"/>
            </w:tcBorders>
            <w:vAlign w:val="center"/>
            <w:hideMark/>
          </w:tcPr>
          <w:p w14:paraId="5981B14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Grade</w:t>
            </w:r>
          </w:p>
        </w:tc>
        <w:tc>
          <w:tcPr>
            <w:tcW w:w="350" w:type="pct"/>
            <w:tcBorders>
              <w:top w:val="outset" w:sz="6" w:space="0" w:color="auto"/>
              <w:left w:val="outset" w:sz="6" w:space="0" w:color="auto"/>
              <w:bottom w:val="outset" w:sz="6" w:space="0" w:color="auto"/>
              <w:right w:val="outset" w:sz="6" w:space="0" w:color="auto"/>
            </w:tcBorders>
            <w:vAlign w:val="center"/>
            <w:hideMark/>
          </w:tcPr>
          <w:p w14:paraId="5F7BAED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26F03099"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67852F0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Percentage</w:t>
            </w:r>
          </w:p>
        </w:tc>
        <w:tc>
          <w:tcPr>
            <w:tcW w:w="745" w:type="pct"/>
            <w:tcBorders>
              <w:top w:val="outset" w:sz="6" w:space="0" w:color="auto"/>
              <w:left w:val="outset" w:sz="6" w:space="0" w:color="auto"/>
              <w:bottom w:val="outset" w:sz="6" w:space="0" w:color="auto"/>
              <w:right w:val="outset" w:sz="6" w:space="0" w:color="auto"/>
            </w:tcBorders>
            <w:vAlign w:val="center"/>
            <w:hideMark/>
          </w:tcPr>
          <w:p w14:paraId="7B6A0A6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0DE76C3A" w14:textId="77777777" w:rsidTr="00A031EF">
        <w:tc>
          <w:tcPr>
            <w:tcW w:w="405" w:type="pct"/>
            <w:tcBorders>
              <w:top w:val="outset" w:sz="6" w:space="0" w:color="auto"/>
              <w:left w:val="outset" w:sz="6" w:space="0" w:color="auto"/>
              <w:bottom w:val="outset" w:sz="6" w:space="0" w:color="auto"/>
              <w:right w:val="outset" w:sz="6" w:space="0" w:color="auto"/>
            </w:tcBorders>
            <w:vAlign w:val="center"/>
            <w:hideMark/>
          </w:tcPr>
          <w:p w14:paraId="3BB49A1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10</w:t>
            </w:r>
          </w:p>
        </w:tc>
        <w:tc>
          <w:tcPr>
            <w:tcW w:w="450" w:type="pct"/>
            <w:tcBorders>
              <w:top w:val="outset" w:sz="6" w:space="0" w:color="auto"/>
              <w:left w:val="outset" w:sz="6" w:space="0" w:color="auto"/>
              <w:bottom w:val="outset" w:sz="6" w:space="0" w:color="auto"/>
              <w:right w:val="outset" w:sz="6" w:space="0" w:color="auto"/>
            </w:tcBorders>
            <w:vAlign w:val="center"/>
            <w:hideMark/>
          </w:tcPr>
          <w:p w14:paraId="1A87A86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29</w:t>
            </w:r>
          </w:p>
        </w:tc>
        <w:tc>
          <w:tcPr>
            <w:tcW w:w="400" w:type="pct"/>
            <w:tcBorders>
              <w:top w:val="outset" w:sz="6" w:space="0" w:color="auto"/>
              <w:left w:val="outset" w:sz="6" w:space="0" w:color="auto"/>
              <w:bottom w:val="outset" w:sz="6" w:space="0" w:color="auto"/>
              <w:right w:val="outset" w:sz="6" w:space="0" w:color="auto"/>
            </w:tcBorders>
            <w:vAlign w:val="center"/>
            <w:hideMark/>
          </w:tcPr>
          <w:p w14:paraId="6154B85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29</w:t>
            </w:r>
          </w:p>
        </w:tc>
        <w:tc>
          <w:tcPr>
            <w:tcW w:w="1150" w:type="pct"/>
            <w:tcBorders>
              <w:top w:val="outset" w:sz="6" w:space="0" w:color="auto"/>
              <w:left w:val="outset" w:sz="6" w:space="0" w:color="auto"/>
              <w:bottom w:val="outset" w:sz="6" w:space="0" w:color="auto"/>
              <w:right w:val="outset" w:sz="6" w:space="0" w:color="auto"/>
            </w:tcBorders>
            <w:vAlign w:val="center"/>
            <w:hideMark/>
          </w:tcPr>
          <w:p w14:paraId="0A3170B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Distribution Code. Queue discharge and start-up lost time characteristics.</w:t>
            </w:r>
          </w:p>
        </w:tc>
        <w:tc>
          <w:tcPr>
            <w:tcW w:w="350" w:type="pct"/>
            <w:tcBorders>
              <w:top w:val="outset" w:sz="6" w:space="0" w:color="auto"/>
              <w:left w:val="outset" w:sz="6" w:space="0" w:color="auto"/>
              <w:bottom w:val="outset" w:sz="6" w:space="0" w:color="auto"/>
              <w:right w:val="outset" w:sz="6" w:space="0" w:color="auto"/>
            </w:tcBorders>
            <w:vAlign w:val="center"/>
            <w:hideMark/>
          </w:tcPr>
          <w:p w14:paraId="25BD3D40"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67E378E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1-4</w:t>
            </w:r>
          </w:p>
        </w:tc>
        <w:tc>
          <w:tcPr>
            <w:tcW w:w="750" w:type="pct"/>
            <w:tcBorders>
              <w:top w:val="outset" w:sz="6" w:space="0" w:color="auto"/>
              <w:left w:val="outset" w:sz="6" w:space="0" w:color="auto"/>
              <w:bottom w:val="outset" w:sz="6" w:space="0" w:color="auto"/>
              <w:right w:val="outset" w:sz="6" w:space="0" w:color="auto"/>
            </w:tcBorders>
            <w:vAlign w:val="center"/>
            <w:hideMark/>
          </w:tcPr>
          <w:p w14:paraId="1CA1CF5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45" w:type="pct"/>
            <w:tcBorders>
              <w:top w:val="outset" w:sz="6" w:space="0" w:color="auto"/>
              <w:left w:val="outset" w:sz="6" w:space="0" w:color="auto"/>
              <w:bottom w:val="outset" w:sz="6" w:space="0" w:color="auto"/>
              <w:right w:val="outset" w:sz="6" w:space="0" w:color="auto"/>
            </w:tcBorders>
            <w:vAlign w:val="center"/>
            <w:hideMark/>
          </w:tcPr>
          <w:p w14:paraId="069B465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w:t>
            </w:r>
          </w:p>
        </w:tc>
      </w:tr>
      <w:tr w:rsidR="00FB4E63" w:rsidRPr="00FB4E63" w14:paraId="6CB47276" w14:textId="77777777" w:rsidTr="00A031EF">
        <w:tc>
          <w:tcPr>
            <w:tcW w:w="405" w:type="pct"/>
            <w:tcBorders>
              <w:top w:val="outset" w:sz="6" w:space="0" w:color="auto"/>
              <w:left w:val="outset" w:sz="6" w:space="0" w:color="auto"/>
              <w:bottom w:val="outset" w:sz="6" w:space="0" w:color="auto"/>
              <w:right w:val="outset" w:sz="6" w:space="0" w:color="auto"/>
            </w:tcBorders>
            <w:vAlign w:val="center"/>
            <w:hideMark/>
          </w:tcPr>
          <w:p w14:paraId="022FAC0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11</w:t>
            </w:r>
          </w:p>
        </w:tc>
        <w:tc>
          <w:tcPr>
            <w:tcW w:w="450" w:type="pct"/>
            <w:tcBorders>
              <w:top w:val="outset" w:sz="6" w:space="0" w:color="auto"/>
              <w:left w:val="outset" w:sz="6" w:space="0" w:color="auto"/>
              <w:bottom w:val="outset" w:sz="6" w:space="0" w:color="auto"/>
              <w:right w:val="outset" w:sz="6" w:space="0" w:color="auto"/>
            </w:tcBorders>
            <w:vAlign w:val="center"/>
            <w:hideMark/>
          </w:tcPr>
          <w:p w14:paraId="79E6B8B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30</w:t>
            </w:r>
          </w:p>
        </w:tc>
        <w:tc>
          <w:tcPr>
            <w:tcW w:w="400" w:type="pct"/>
            <w:tcBorders>
              <w:top w:val="outset" w:sz="6" w:space="0" w:color="auto"/>
              <w:left w:val="outset" w:sz="6" w:space="0" w:color="auto"/>
              <w:bottom w:val="outset" w:sz="6" w:space="0" w:color="auto"/>
              <w:right w:val="outset" w:sz="6" w:space="0" w:color="auto"/>
            </w:tcBorders>
            <w:vAlign w:val="center"/>
            <w:hideMark/>
          </w:tcPr>
          <w:p w14:paraId="234A401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30</w:t>
            </w:r>
          </w:p>
        </w:tc>
        <w:tc>
          <w:tcPr>
            <w:tcW w:w="1150" w:type="pct"/>
            <w:tcBorders>
              <w:top w:val="outset" w:sz="6" w:space="0" w:color="auto"/>
              <w:left w:val="outset" w:sz="6" w:space="0" w:color="auto"/>
              <w:bottom w:val="outset" w:sz="6" w:space="0" w:color="auto"/>
              <w:right w:val="outset" w:sz="6" w:space="0" w:color="auto"/>
            </w:tcBorders>
            <w:vAlign w:val="center"/>
            <w:hideMark/>
          </w:tcPr>
          <w:p w14:paraId="7288C46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Channelization code for lane 1</w:t>
            </w:r>
          </w:p>
        </w:tc>
        <w:tc>
          <w:tcPr>
            <w:tcW w:w="350" w:type="pct"/>
            <w:tcBorders>
              <w:top w:val="outset" w:sz="6" w:space="0" w:color="auto"/>
              <w:left w:val="outset" w:sz="6" w:space="0" w:color="auto"/>
              <w:bottom w:val="outset" w:sz="6" w:space="0" w:color="auto"/>
              <w:right w:val="outset" w:sz="6" w:space="0" w:color="auto"/>
            </w:tcBorders>
            <w:vAlign w:val="center"/>
            <w:hideMark/>
          </w:tcPr>
          <w:p w14:paraId="03E4C49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Text</w:t>
            </w:r>
          </w:p>
        </w:tc>
        <w:tc>
          <w:tcPr>
            <w:tcW w:w="750" w:type="pct"/>
            <w:tcBorders>
              <w:top w:val="outset" w:sz="6" w:space="0" w:color="auto"/>
              <w:left w:val="outset" w:sz="6" w:space="0" w:color="auto"/>
              <w:bottom w:val="outset" w:sz="6" w:space="0" w:color="auto"/>
              <w:right w:val="outset" w:sz="6" w:space="0" w:color="auto"/>
            </w:tcBorders>
            <w:vAlign w:val="center"/>
            <w:hideMark/>
          </w:tcPr>
          <w:p w14:paraId="7A57C99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0-9,D,T</w:t>
            </w:r>
          </w:p>
        </w:tc>
        <w:tc>
          <w:tcPr>
            <w:tcW w:w="750" w:type="pct"/>
            <w:tcBorders>
              <w:top w:val="outset" w:sz="6" w:space="0" w:color="auto"/>
              <w:left w:val="outset" w:sz="6" w:space="0" w:color="auto"/>
              <w:bottom w:val="outset" w:sz="6" w:space="0" w:color="auto"/>
              <w:right w:val="outset" w:sz="6" w:space="0" w:color="auto"/>
            </w:tcBorders>
            <w:vAlign w:val="center"/>
            <w:hideMark/>
          </w:tcPr>
          <w:p w14:paraId="14DECC0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45" w:type="pct"/>
            <w:tcBorders>
              <w:top w:val="outset" w:sz="6" w:space="0" w:color="auto"/>
              <w:left w:val="outset" w:sz="6" w:space="0" w:color="auto"/>
              <w:bottom w:val="outset" w:sz="6" w:space="0" w:color="auto"/>
              <w:right w:val="outset" w:sz="6" w:space="0" w:color="auto"/>
            </w:tcBorders>
            <w:vAlign w:val="center"/>
            <w:hideMark/>
          </w:tcPr>
          <w:p w14:paraId="424503E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3DB43F2C" w14:textId="77777777" w:rsidTr="00A031EF">
        <w:tc>
          <w:tcPr>
            <w:tcW w:w="405" w:type="pct"/>
            <w:tcBorders>
              <w:top w:val="outset" w:sz="6" w:space="0" w:color="auto"/>
              <w:left w:val="outset" w:sz="6" w:space="0" w:color="auto"/>
              <w:bottom w:val="outset" w:sz="6" w:space="0" w:color="auto"/>
              <w:right w:val="outset" w:sz="6" w:space="0" w:color="auto"/>
            </w:tcBorders>
            <w:vAlign w:val="center"/>
            <w:hideMark/>
          </w:tcPr>
          <w:p w14:paraId="61981120"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12</w:t>
            </w:r>
          </w:p>
        </w:tc>
        <w:tc>
          <w:tcPr>
            <w:tcW w:w="450" w:type="pct"/>
            <w:tcBorders>
              <w:top w:val="outset" w:sz="6" w:space="0" w:color="auto"/>
              <w:left w:val="outset" w:sz="6" w:space="0" w:color="auto"/>
              <w:bottom w:val="outset" w:sz="6" w:space="0" w:color="auto"/>
              <w:right w:val="outset" w:sz="6" w:space="0" w:color="auto"/>
            </w:tcBorders>
            <w:vAlign w:val="center"/>
            <w:hideMark/>
          </w:tcPr>
          <w:p w14:paraId="21D5E6F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31</w:t>
            </w:r>
          </w:p>
        </w:tc>
        <w:tc>
          <w:tcPr>
            <w:tcW w:w="400" w:type="pct"/>
            <w:tcBorders>
              <w:top w:val="outset" w:sz="6" w:space="0" w:color="auto"/>
              <w:left w:val="outset" w:sz="6" w:space="0" w:color="auto"/>
              <w:bottom w:val="outset" w:sz="6" w:space="0" w:color="auto"/>
              <w:right w:val="outset" w:sz="6" w:space="0" w:color="auto"/>
            </w:tcBorders>
            <w:vAlign w:val="center"/>
            <w:hideMark/>
          </w:tcPr>
          <w:p w14:paraId="260B8D78"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31</w:t>
            </w:r>
          </w:p>
        </w:tc>
        <w:tc>
          <w:tcPr>
            <w:tcW w:w="1150" w:type="pct"/>
            <w:tcBorders>
              <w:top w:val="outset" w:sz="6" w:space="0" w:color="auto"/>
              <w:left w:val="outset" w:sz="6" w:space="0" w:color="auto"/>
              <w:bottom w:val="outset" w:sz="6" w:space="0" w:color="auto"/>
              <w:right w:val="outset" w:sz="6" w:space="0" w:color="auto"/>
            </w:tcBorders>
            <w:vAlign w:val="center"/>
            <w:hideMark/>
          </w:tcPr>
          <w:p w14:paraId="243EFD5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Channelization code for lane 2</w:t>
            </w:r>
          </w:p>
        </w:tc>
        <w:tc>
          <w:tcPr>
            <w:tcW w:w="350" w:type="pct"/>
            <w:tcBorders>
              <w:top w:val="outset" w:sz="6" w:space="0" w:color="auto"/>
              <w:left w:val="outset" w:sz="6" w:space="0" w:color="auto"/>
              <w:bottom w:val="outset" w:sz="6" w:space="0" w:color="auto"/>
              <w:right w:val="outset" w:sz="6" w:space="0" w:color="auto"/>
            </w:tcBorders>
            <w:vAlign w:val="center"/>
            <w:hideMark/>
          </w:tcPr>
          <w:p w14:paraId="1F8A277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Text</w:t>
            </w:r>
          </w:p>
        </w:tc>
        <w:tc>
          <w:tcPr>
            <w:tcW w:w="750" w:type="pct"/>
            <w:tcBorders>
              <w:top w:val="outset" w:sz="6" w:space="0" w:color="auto"/>
              <w:left w:val="outset" w:sz="6" w:space="0" w:color="auto"/>
              <w:bottom w:val="outset" w:sz="6" w:space="0" w:color="auto"/>
              <w:right w:val="outset" w:sz="6" w:space="0" w:color="auto"/>
            </w:tcBorders>
            <w:vAlign w:val="center"/>
            <w:hideMark/>
          </w:tcPr>
          <w:p w14:paraId="121985F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0-9,D,T</w:t>
            </w:r>
          </w:p>
        </w:tc>
        <w:tc>
          <w:tcPr>
            <w:tcW w:w="750" w:type="pct"/>
            <w:tcBorders>
              <w:top w:val="outset" w:sz="6" w:space="0" w:color="auto"/>
              <w:left w:val="outset" w:sz="6" w:space="0" w:color="auto"/>
              <w:bottom w:val="outset" w:sz="6" w:space="0" w:color="auto"/>
              <w:right w:val="outset" w:sz="6" w:space="0" w:color="auto"/>
            </w:tcBorders>
            <w:vAlign w:val="center"/>
            <w:hideMark/>
          </w:tcPr>
          <w:p w14:paraId="7834CD89"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45" w:type="pct"/>
            <w:tcBorders>
              <w:top w:val="outset" w:sz="6" w:space="0" w:color="auto"/>
              <w:left w:val="outset" w:sz="6" w:space="0" w:color="auto"/>
              <w:bottom w:val="outset" w:sz="6" w:space="0" w:color="auto"/>
              <w:right w:val="outset" w:sz="6" w:space="0" w:color="auto"/>
            </w:tcBorders>
            <w:vAlign w:val="center"/>
            <w:hideMark/>
          </w:tcPr>
          <w:p w14:paraId="1CBDF03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6B440E11" w14:textId="77777777" w:rsidTr="00A031EF">
        <w:tc>
          <w:tcPr>
            <w:tcW w:w="405" w:type="pct"/>
            <w:tcBorders>
              <w:top w:val="outset" w:sz="6" w:space="0" w:color="auto"/>
              <w:left w:val="outset" w:sz="6" w:space="0" w:color="auto"/>
              <w:bottom w:val="outset" w:sz="6" w:space="0" w:color="auto"/>
              <w:right w:val="outset" w:sz="6" w:space="0" w:color="auto"/>
            </w:tcBorders>
            <w:vAlign w:val="center"/>
            <w:hideMark/>
          </w:tcPr>
          <w:p w14:paraId="46E85DB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13</w:t>
            </w:r>
          </w:p>
        </w:tc>
        <w:tc>
          <w:tcPr>
            <w:tcW w:w="450" w:type="pct"/>
            <w:tcBorders>
              <w:top w:val="outset" w:sz="6" w:space="0" w:color="auto"/>
              <w:left w:val="outset" w:sz="6" w:space="0" w:color="auto"/>
              <w:bottom w:val="outset" w:sz="6" w:space="0" w:color="auto"/>
              <w:right w:val="outset" w:sz="6" w:space="0" w:color="auto"/>
            </w:tcBorders>
            <w:vAlign w:val="center"/>
            <w:hideMark/>
          </w:tcPr>
          <w:p w14:paraId="5B6104E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32</w:t>
            </w:r>
          </w:p>
        </w:tc>
        <w:tc>
          <w:tcPr>
            <w:tcW w:w="400" w:type="pct"/>
            <w:tcBorders>
              <w:top w:val="outset" w:sz="6" w:space="0" w:color="auto"/>
              <w:left w:val="outset" w:sz="6" w:space="0" w:color="auto"/>
              <w:bottom w:val="outset" w:sz="6" w:space="0" w:color="auto"/>
              <w:right w:val="outset" w:sz="6" w:space="0" w:color="auto"/>
            </w:tcBorders>
            <w:vAlign w:val="center"/>
            <w:hideMark/>
          </w:tcPr>
          <w:p w14:paraId="34072688"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32</w:t>
            </w:r>
          </w:p>
        </w:tc>
        <w:tc>
          <w:tcPr>
            <w:tcW w:w="1150" w:type="pct"/>
            <w:tcBorders>
              <w:top w:val="outset" w:sz="6" w:space="0" w:color="auto"/>
              <w:left w:val="outset" w:sz="6" w:space="0" w:color="auto"/>
              <w:bottom w:val="outset" w:sz="6" w:space="0" w:color="auto"/>
              <w:right w:val="outset" w:sz="6" w:space="0" w:color="auto"/>
            </w:tcBorders>
            <w:vAlign w:val="center"/>
            <w:hideMark/>
          </w:tcPr>
          <w:p w14:paraId="115E03D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Channelization code for lane 3</w:t>
            </w:r>
          </w:p>
        </w:tc>
        <w:tc>
          <w:tcPr>
            <w:tcW w:w="350" w:type="pct"/>
            <w:tcBorders>
              <w:top w:val="outset" w:sz="6" w:space="0" w:color="auto"/>
              <w:left w:val="outset" w:sz="6" w:space="0" w:color="auto"/>
              <w:bottom w:val="outset" w:sz="6" w:space="0" w:color="auto"/>
              <w:right w:val="outset" w:sz="6" w:space="0" w:color="auto"/>
            </w:tcBorders>
            <w:vAlign w:val="center"/>
            <w:hideMark/>
          </w:tcPr>
          <w:p w14:paraId="5EC690D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Text</w:t>
            </w:r>
          </w:p>
        </w:tc>
        <w:tc>
          <w:tcPr>
            <w:tcW w:w="750" w:type="pct"/>
            <w:tcBorders>
              <w:top w:val="outset" w:sz="6" w:space="0" w:color="auto"/>
              <w:left w:val="outset" w:sz="6" w:space="0" w:color="auto"/>
              <w:bottom w:val="outset" w:sz="6" w:space="0" w:color="auto"/>
              <w:right w:val="outset" w:sz="6" w:space="0" w:color="auto"/>
            </w:tcBorders>
            <w:vAlign w:val="center"/>
            <w:hideMark/>
          </w:tcPr>
          <w:p w14:paraId="02B08A3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0-9,D,T</w:t>
            </w:r>
          </w:p>
        </w:tc>
        <w:tc>
          <w:tcPr>
            <w:tcW w:w="750" w:type="pct"/>
            <w:tcBorders>
              <w:top w:val="outset" w:sz="6" w:space="0" w:color="auto"/>
              <w:left w:val="outset" w:sz="6" w:space="0" w:color="auto"/>
              <w:bottom w:val="outset" w:sz="6" w:space="0" w:color="auto"/>
              <w:right w:val="outset" w:sz="6" w:space="0" w:color="auto"/>
            </w:tcBorders>
            <w:vAlign w:val="center"/>
            <w:hideMark/>
          </w:tcPr>
          <w:p w14:paraId="49B3133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45" w:type="pct"/>
            <w:tcBorders>
              <w:top w:val="outset" w:sz="6" w:space="0" w:color="auto"/>
              <w:left w:val="outset" w:sz="6" w:space="0" w:color="auto"/>
              <w:bottom w:val="outset" w:sz="6" w:space="0" w:color="auto"/>
              <w:right w:val="outset" w:sz="6" w:space="0" w:color="auto"/>
            </w:tcBorders>
            <w:vAlign w:val="center"/>
            <w:hideMark/>
          </w:tcPr>
          <w:p w14:paraId="75F5A190"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325B16FB" w14:textId="77777777" w:rsidTr="00A031EF">
        <w:tc>
          <w:tcPr>
            <w:tcW w:w="405" w:type="pct"/>
            <w:tcBorders>
              <w:top w:val="outset" w:sz="6" w:space="0" w:color="auto"/>
              <w:left w:val="outset" w:sz="6" w:space="0" w:color="auto"/>
              <w:bottom w:val="outset" w:sz="6" w:space="0" w:color="auto"/>
              <w:right w:val="outset" w:sz="6" w:space="0" w:color="auto"/>
            </w:tcBorders>
            <w:vAlign w:val="center"/>
            <w:hideMark/>
          </w:tcPr>
          <w:p w14:paraId="2CDC8CA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14</w:t>
            </w:r>
          </w:p>
        </w:tc>
        <w:tc>
          <w:tcPr>
            <w:tcW w:w="450" w:type="pct"/>
            <w:tcBorders>
              <w:top w:val="outset" w:sz="6" w:space="0" w:color="auto"/>
              <w:left w:val="outset" w:sz="6" w:space="0" w:color="auto"/>
              <w:bottom w:val="outset" w:sz="6" w:space="0" w:color="auto"/>
              <w:right w:val="outset" w:sz="6" w:space="0" w:color="auto"/>
            </w:tcBorders>
            <w:vAlign w:val="center"/>
            <w:hideMark/>
          </w:tcPr>
          <w:p w14:paraId="240C9A7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33</w:t>
            </w:r>
          </w:p>
        </w:tc>
        <w:tc>
          <w:tcPr>
            <w:tcW w:w="400" w:type="pct"/>
            <w:tcBorders>
              <w:top w:val="outset" w:sz="6" w:space="0" w:color="auto"/>
              <w:left w:val="outset" w:sz="6" w:space="0" w:color="auto"/>
              <w:bottom w:val="outset" w:sz="6" w:space="0" w:color="auto"/>
              <w:right w:val="outset" w:sz="6" w:space="0" w:color="auto"/>
            </w:tcBorders>
            <w:vAlign w:val="center"/>
            <w:hideMark/>
          </w:tcPr>
          <w:p w14:paraId="128F939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33</w:t>
            </w:r>
          </w:p>
        </w:tc>
        <w:tc>
          <w:tcPr>
            <w:tcW w:w="1150" w:type="pct"/>
            <w:tcBorders>
              <w:top w:val="outset" w:sz="6" w:space="0" w:color="auto"/>
              <w:left w:val="outset" w:sz="6" w:space="0" w:color="auto"/>
              <w:bottom w:val="outset" w:sz="6" w:space="0" w:color="auto"/>
              <w:right w:val="outset" w:sz="6" w:space="0" w:color="auto"/>
            </w:tcBorders>
            <w:vAlign w:val="center"/>
            <w:hideMark/>
          </w:tcPr>
          <w:p w14:paraId="291EBE9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Channelization code for lane 4</w:t>
            </w:r>
          </w:p>
        </w:tc>
        <w:tc>
          <w:tcPr>
            <w:tcW w:w="350" w:type="pct"/>
            <w:tcBorders>
              <w:top w:val="outset" w:sz="6" w:space="0" w:color="auto"/>
              <w:left w:val="outset" w:sz="6" w:space="0" w:color="auto"/>
              <w:bottom w:val="outset" w:sz="6" w:space="0" w:color="auto"/>
              <w:right w:val="outset" w:sz="6" w:space="0" w:color="auto"/>
            </w:tcBorders>
            <w:vAlign w:val="center"/>
            <w:hideMark/>
          </w:tcPr>
          <w:p w14:paraId="1B823E1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Text</w:t>
            </w:r>
          </w:p>
        </w:tc>
        <w:tc>
          <w:tcPr>
            <w:tcW w:w="750" w:type="pct"/>
            <w:tcBorders>
              <w:top w:val="outset" w:sz="6" w:space="0" w:color="auto"/>
              <w:left w:val="outset" w:sz="6" w:space="0" w:color="auto"/>
              <w:bottom w:val="outset" w:sz="6" w:space="0" w:color="auto"/>
              <w:right w:val="outset" w:sz="6" w:space="0" w:color="auto"/>
            </w:tcBorders>
            <w:vAlign w:val="center"/>
            <w:hideMark/>
          </w:tcPr>
          <w:p w14:paraId="6E94914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0-9,D,T</w:t>
            </w:r>
          </w:p>
        </w:tc>
        <w:tc>
          <w:tcPr>
            <w:tcW w:w="750" w:type="pct"/>
            <w:tcBorders>
              <w:top w:val="outset" w:sz="6" w:space="0" w:color="auto"/>
              <w:left w:val="outset" w:sz="6" w:space="0" w:color="auto"/>
              <w:bottom w:val="outset" w:sz="6" w:space="0" w:color="auto"/>
              <w:right w:val="outset" w:sz="6" w:space="0" w:color="auto"/>
            </w:tcBorders>
            <w:vAlign w:val="center"/>
            <w:hideMark/>
          </w:tcPr>
          <w:p w14:paraId="549749D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45" w:type="pct"/>
            <w:tcBorders>
              <w:top w:val="outset" w:sz="6" w:space="0" w:color="auto"/>
              <w:left w:val="outset" w:sz="6" w:space="0" w:color="auto"/>
              <w:bottom w:val="outset" w:sz="6" w:space="0" w:color="auto"/>
              <w:right w:val="outset" w:sz="6" w:space="0" w:color="auto"/>
            </w:tcBorders>
            <w:vAlign w:val="center"/>
            <w:hideMark/>
          </w:tcPr>
          <w:p w14:paraId="4AF84AD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1DC7AC02" w14:textId="77777777" w:rsidTr="00A031EF">
        <w:tc>
          <w:tcPr>
            <w:tcW w:w="405" w:type="pct"/>
            <w:tcBorders>
              <w:top w:val="outset" w:sz="6" w:space="0" w:color="auto"/>
              <w:left w:val="outset" w:sz="6" w:space="0" w:color="auto"/>
              <w:bottom w:val="outset" w:sz="6" w:space="0" w:color="auto"/>
              <w:right w:val="outset" w:sz="6" w:space="0" w:color="auto"/>
            </w:tcBorders>
            <w:vAlign w:val="center"/>
            <w:hideMark/>
          </w:tcPr>
          <w:p w14:paraId="6B8D79F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15</w:t>
            </w:r>
          </w:p>
        </w:tc>
        <w:tc>
          <w:tcPr>
            <w:tcW w:w="450" w:type="pct"/>
            <w:tcBorders>
              <w:top w:val="outset" w:sz="6" w:space="0" w:color="auto"/>
              <w:left w:val="outset" w:sz="6" w:space="0" w:color="auto"/>
              <w:bottom w:val="outset" w:sz="6" w:space="0" w:color="auto"/>
              <w:right w:val="outset" w:sz="6" w:space="0" w:color="auto"/>
            </w:tcBorders>
            <w:vAlign w:val="center"/>
            <w:hideMark/>
          </w:tcPr>
          <w:p w14:paraId="2D8CF05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34</w:t>
            </w:r>
          </w:p>
        </w:tc>
        <w:tc>
          <w:tcPr>
            <w:tcW w:w="400" w:type="pct"/>
            <w:tcBorders>
              <w:top w:val="outset" w:sz="6" w:space="0" w:color="auto"/>
              <w:left w:val="outset" w:sz="6" w:space="0" w:color="auto"/>
              <w:bottom w:val="outset" w:sz="6" w:space="0" w:color="auto"/>
              <w:right w:val="outset" w:sz="6" w:space="0" w:color="auto"/>
            </w:tcBorders>
            <w:vAlign w:val="center"/>
            <w:hideMark/>
          </w:tcPr>
          <w:p w14:paraId="12EC295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34</w:t>
            </w:r>
          </w:p>
        </w:tc>
        <w:tc>
          <w:tcPr>
            <w:tcW w:w="1150" w:type="pct"/>
            <w:tcBorders>
              <w:top w:val="outset" w:sz="6" w:space="0" w:color="auto"/>
              <w:left w:val="outset" w:sz="6" w:space="0" w:color="auto"/>
              <w:bottom w:val="outset" w:sz="6" w:space="0" w:color="auto"/>
              <w:right w:val="outset" w:sz="6" w:space="0" w:color="auto"/>
            </w:tcBorders>
            <w:vAlign w:val="center"/>
            <w:hideMark/>
          </w:tcPr>
          <w:p w14:paraId="08FBE21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Channelization code for lane 5</w:t>
            </w:r>
          </w:p>
        </w:tc>
        <w:tc>
          <w:tcPr>
            <w:tcW w:w="350" w:type="pct"/>
            <w:tcBorders>
              <w:top w:val="outset" w:sz="6" w:space="0" w:color="auto"/>
              <w:left w:val="outset" w:sz="6" w:space="0" w:color="auto"/>
              <w:bottom w:val="outset" w:sz="6" w:space="0" w:color="auto"/>
              <w:right w:val="outset" w:sz="6" w:space="0" w:color="auto"/>
            </w:tcBorders>
            <w:vAlign w:val="center"/>
            <w:hideMark/>
          </w:tcPr>
          <w:p w14:paraId="421DC8F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Text</w:t>
            </w:r>
          </w:p>
        </w:tc>
        <w:tc>
          <w:tcPr>
            <w:tcW w:w="750" w:type="pct"/>
            <w:tcBorders>
              <w:top w:val="outset" w:sz="6" w:space="0" w:color="auto"/>
              <w:left w:val="outset" w:sz="6" w:space="0" w:color="auto"/>
              <w:bottom w:val="outset" w:sz="6" w:space="0" w:color="auto"/>
              <w:right w:val="outset" w:sz="6" w:space="0" w:color="auto"/>
            </w:tcBorders>
            <w:vAlign w:val="center"/>
            <w:hideMark/>
          </w:tcPr>
          <w:p w14:paraId="0BB2F36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0-9,D,T</w:t>
            </w:r>
          </w:p>
        </w:tc>
        <w:tc>
          <w:tcPr>
            <w:tcW w:w="750" w:type="pct"/>
            <w:tcBorders>
              <w:top w:val="outset" w:sz="6" w:space="0" w:color="auto"/>
              <w:left w:val="outset" w:sz="6" w:space="0" w:color="auto"/>
              <w:bottom w:val="outset" w:sz="6" w:space="0" w:color="auto"/>
              <w:right w:val="outset" w:sz="6" w:space="0" w:color="auto"/>
            </w:tcBorders>
            <w:vAlign w:val="center"/>
            <w:hideMark/>
          </w:tcPr>
          <w:p w14:paraId="6B2FE00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45" w:type="pct"/>
            <w:tcBorders>
              <w:top w:val="outset" w:sz="6" w:space="0" w:color="auto"/>
              <w:left w:val="outset" w:sz="6" w:space="0" w:color="auto"/>
              <w:bottom w:val="outset" w:sz="6" w:space="0" w:color="auto"/>
              <w:right w:val="outset" w:sz="6" w:space="0" w:color="auto"/>
            </w:tcBorders>
            <w:vAlign w:val="center"/>
            <w:hideMark/>
          </w:tcPr>
          <w:p w14:paraId="26B235D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43C5C8FF" w14:textId="77777777" w:rsidTr="00A031EF">
        <w:tc>
          <w:tcPr>
            <w:tcW w:w="405" w:type="pct"/>
            <w:tcBorders>
              <w:top w:val="outset" w:sz="6" w:space="0" w:color="auto"/>
              <w:left w:val="outset" w:sz="6" w:space="0" w:color="auto"/>
              <w:bottom w:val="outset" w:sz="6" w:space="0" w:color="auto"/>
              <w:right w:val="outset" w:sz="6" w:space="0" w:color="auto"/>
            </w:tcBorders>
            <w:vAlign w:val="center"/>
            <w:hideMark/>
          </w:tcPr>
          <w:p w14:paraId="101E7FB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16</w:t>
            </w:r>
          </w:p>
        </w:tc>
        <w:tc>
          <w:tcPr>
            <w:tcW w:w="450" w:type="pct"/>
            <w:tcBorders>
              <w:top w:val="outset" w:sz="6" w:space="0" w:color="auto"/>
              <w:left w:val="outset" w:sz="6" w:space="0" w:color="auto"/>
              <w:bottom w:val="outset" w:sz="6" w:space="0" w:color="auto"/>
              <w:right w:val="outset" w:sz="6" w:space="0" w:color="auto"/>
            </w:tcBorders>
            <w:vAlign w:val="center"/>
            <w:hideMark/>
          </w:tcPr>
          <w:p w14:paraId="7D16C27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35</w:t>
            </w:r>
          </w:p>
        </w:tc>
        <w:tc>
          <w:tcPr>
            <w:tcW w:w="400" w:type="pct"/>
            <w:tcBorders>
              <w:top w:val="outset" w:sz="6" w:space="0" w:color="auto"/>
              <w:left w:val="outset" w:sz="6" w:space="0" w:color="auto"/>
              <w:bottom w:val="outset" w:sz="6" w:space="0" w:color="auto"/>
              <w:right w:val="outset" w:sz="6" w:space="0" w:color="auto"/>
            </w:tcBorders>
            <w:vAlign w:val="center"/>
            <w:hideMark/>
          </w:tcPr>
          <w:p w14:paraId="6D2FE690"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35</w:t>
            </w:r>
          </w:p>
        </w:tc>
        <w:tc>
          <w:tcPr>
            <w:tcW w:w="1150" w:type="pct"/>
            <w:tcBorders>
              <w:top w:val="outset" w:sz="6" w:space="0" w:color="auto"/>
              <w:left w:val="outset" w:sz="6" w:space="0" w:color="auto"/>
              <w:bottom w:val="outset" w:sz="6" w:space="0" w:color="auto"/>
              <w:right w:val="outset" w:sz="6" w:space="0" w:color="auto"/>
            </w:tcBorders>
            <w:vAlign w:val="center"/>
            <w:hideMark/>
          </w:tcPr>
          <w:p w14:paraId="61AD022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Channelization code for lane 6</w:t>
            </w:r>
          </w:p>
        </w:tc>
        <w:tc>
          <w:tcPr>
            <w:tcW w:w="350" w:type="pct"/>
            <w:tcBorders>
              <w:top w:val="outset" w:sz="6" w:space="0" w:color="auto"/>
              <w:left w:val="outset" w:sz="6" w:space="0" w:color="auto"/>
              <w:bottom w:val="outset" w:sz="6" w:space="0" w:color="auto"/>
              <w:right w:val="outset" w:sz="6" w:space="0" w:color="auto"/>
            </w:tcBorders>
            <w:vAlign w:val="center"/>
            <w:hideMark/>
          </w:tcPr>
          <w:p w14:paraId="45382B9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Text</w:t>
            </w:r>
          </w:p>
        </w:tc>
        <w:tc>
          <w:tcPr>
            <w:tcW w:w="750" w:type="pct"/>
            <w:tcBorders>
              <w:top w:val="outset" w:sz="6" w:space="0" w:color="auto"/>
              <w:left w:val="outset" w:sz="6" w:space="0" w:color="auto"/>
              <w:bottom w:val="outset" w:sz="6" w:space="0" w:color="auto"/>
              <w:right w:val="outset" w:sz="6" w:space="0" w:color="auto"/>
            </w:tcBorders>
            <w:vAlign w:val="center"/>
            <w:hideMark/>
          </w:tcPr>
          <w:p w14:paraId="16EC499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0-9,D,T</w:t>
            </w:r>
          </w:p>
        </w:tc>
        <w:tc>
          <w:tcPr>
            <w:tcW w:w="750" w:type="pct"/>
            <w:tcBorders>
              <w:top w:val="outset" w:sz="6" w:space="0" w:color="auto"/>
              <w:left w:val="outset" w:sz="6" w:space="0" w:color="auto"/>
              <w:bottom w:val="outset" w:sz="6" w:space="0" w:color="auto"/>
              <w:right w:val="outset" w:sz="6" w:space="0" w:color="auto"/>
            </w:tcBorders>
            <w:vAlign w:val="center"/>
            <w:hideMark/>
          </w:tcPr>
          <w:p w14:paraId="01D11A7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45" w:type="pct"/>
            <w:tcBorders>
              <w:top w:val="outset" w:sz="6" w:space="0" w:color="auto"/>
              <w:left w:val="outset" w:sz="6" w:space="0" w:color="auto"/>
              <w:bottom w:val="outset" w:sz="6" w:space="0" w:color="auto"/>
              <w:right w:val="outset" w:sz="6" w:space="0" w:color="auto"/>
            </w:tcBorders>
            <w:vAlign w:val="center"/>
            <w:hideMark/>
          </w:tcPr>
          <w:p w14:paraId="4DF1794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2D661916" w14:textId="77777777" w:rsidTr="00A031EF">
        <w:tc>
          <w:tcPr>
            <w:tcW w:w="405" w:type="pct"/>
            <w:tcBorders>
              <w:top w:val="outset" w:sz="6" w:space="0" w:color="auto"/>
              <w:left w:val="outset" w:sz="6" w:space="0" w:color="auto"/>
              <w:bottom w:val="outset" w:sz="6" w:space="0" w:color="auto"/>
              <w:right w:val="outset" w:sz="6" w:space="0" w:color="auto"/>
            </w:tcBorders>
            <w:vAlign w:val="center"/>
            <w:hideMark/>
          </w:tcPr>
          <w:p w14:paraId="15BCBE5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17</w:t>
            </w:r>
          </w:p>
        </w:tc>
        <w:tc>
          <w:tcPr>
            <w:tcW w:w="450" w:type="pct"/>
            <w:tcBorders>
              <w:top w:val="outset" w:sz="6" w:space="0" w:color="auto"/>
              <w:left w:val="outset" w:sz="6" w:space="0" w:color="auto"/>
              <w:bottom w:val="outset" w:sz="6" w:space="0" w:color="auto"/>
              <w:right w:val="outset" w:sz="6" w:space="0" w:color="auto"/>
            </w:tcBorders>
            <w:vAlign w:val="center"/>
            <w:hideMark/>
          </w:tcPr>
          <w:p w14:paraId="04DE27E9"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36</w:t>
            </w:r>
          </w:p>
        </w:tc>
        <w:tc>
          <w:tcPr>
            <w:tcW w:w="400" w:type="pct"/>
            <w:tcBorders>
              <w:top w:val="outset" w:sz="6" w:space="0" w:color="auto"/>
              <w:left w:val="outset" w:sz="6" w:space="0" w:color="auto"/>
              <w:bottom w:val="outset" w:sz="6" w:space="0" w:color="auto"/>
              <w:right w:val="outset" w:sz="6" w:space="0" w:color="auto"/>
            </w:tcBorders>
            <w:vAlign w:val="center"/>
            <w:hideMark/>
          </w:tcPr>
          <w:p w14:paraId="59ADBA2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36</w:t>
            </w:r>
          </w:p>
        </w:tc>
        <w:tc>
          <w:tcPr>
            <w:tcW w:w="1150" w:type="pct"/>
            <w:tcBorders>
              <w:top w:val="outset" w:sz="6" w:space="0" w:color="auto"/>
              <w:left w:val="outset" w:sz="6" w:space="0" w:color="auto"/>
              <w:bottom w:val="outset" w:sz="6" w:space="0" w:color="auto"/>
              <w:right w:val="outset" w:sz="6" w:space="0" w:color="auto"/>
            </w:tcBorders>
            <w:vAlign w:val="center"/>
            <w:hideMark/>
          </w:tcPr>
          <w:p w14:paraId="78CA95C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Channelization code for lane 7</w:t>
            </w:r>
          </w:p>
        </w:tc>
        <w:tc>
          <w:tcPr>
            <w:tcW w:w="350" w:type="pct"/>
            <w:tcBorders>
              <w:top w:val="outset" w:sz="6" w:space="0" w:color="auto"/>
              <w:left w:val="outset" w:sz="6" w:space="0" w:color="auto"/>
              <w:bottom w:val="outset" w:sz="6" w:space="0" w:color="auto"/>
              <w:right w:val="outset" w:sz="6" w:space="0" w:color="auto"/>
            </w:tcBorders>
            <w:vAlign w:val="center"/>
            <w:hideMark/>
          </w:tcPr>
          <w:p w14:paraId="0EE19F1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Text</w:t>
            </w:r>
          </w:p>
        </w:tc>
        <w:tc>
          <w:tcPr>
            <w:tcW w:w="750" w:type="pct"/>
            <w:tcBorders>
              <w:top w:val="outset" w:sz="6" w:space="0" w:color="auto"/>
              <w:left w:val="outset" w:sz="6" w:space="0" w:color="auto"/>
              <w:bottom w:val="outset" w:sz="6" w:space="0" w:color="auto"/>
              <w:right w:val="outset" w:sz="6" w:space="0" w:color="auto"/>
            </w:tcBorders>
            <w:vAlign w:val="center"/>
            <w:hideMark/>
          </w:tcPr>
          <w:p w14:paraId="00A0B8B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0-9,D,T</w:t>
            </w:r>
          </w:p>
        </w:tc>
        <w:tc>
          <w:tcPr>
            <w:tcW w:w="750" w:type="pct"/>
            <w:tcBorders>
              <w:top w:val="outset" w:sz="6" w:space="0" w:color="auto"/>
              <w:left w:val="outset" w:sz="6" w:space="0" w:color="auto"/>
              <w:bottom w:val="outset" w:sz="6" w:space="0" w:color="auto"/>
              <w:right w:val="outset" w:sz="6" w:space="0" w:color="auto"/>
            </w:tcBorders>
            <w:vAlign w:val="center"/>
            <w:hideMark/>
          </w:tcPr>
          <w:p w14:paraId="30DB981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45" w:type="pct"/>
            <w:tcBorders>
              <w:top w:val="outset" w:sz="6" w:space="0" w:color="auto"/>
              <w:left w:val="outset" w:sz="6" w:space="0" w:color="auto"/>
              <w:bottom w:val="outset" w:sz="6" w:space="0" w:color="auto"/>
              <w:right w:val="outset" w:sz="6" w:space="0" w:color="auto"/>
            </w:tcBorders>
            <w:vAlign w:val="center"/>
            <w:hideMark/>
          </w:tcPr>
          <w:p w14:paraId="73660F4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21F1434A" w14:textId="77777777" w:rsidTr="00A031EF">
        <w:tc>
          <w:tcPr>
            <w:tcW w:w="405" w:type="pct"/>
            <w:tcBorders>
              <w:top w:val="outset" w:sz="6" w:space="0" w:color="auto"/>
              <w:left w:val="outset" w:sz="6" w:space="0" w:color="auto"/>
              <w:bottom w:val="outset" w:sz="6" w:space="0" w:color="auto"/>
              <w:right w:val="outset" w:sz="6" w:space="0" w:color="auto"/>
            </w:tcBorders>
            <w:vAlign w:val="center"/>
            <w:hideMark/>
          </w:tcPr>
          <w:p w14:paraId="40DD38E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18</w:t>
            </w:r>
          </w:p>
        </w:tc>
        <w:tc>
          <w:tcPr>
            <w:tcW w:w="450" w:type="pct"/>
            <w:tcBorders>
              <w:top w:val="outset" w:sz="6" w:space="0" w:color="auto"/>
              <w:left w:val="outset" w:sz="6" w:space="0" w:color="auto"/>
              <w:bottom w:val="outset" w:sz="6" w:space="0" w:color="auto"/>
              <w:right w:val="outset" w:sz="6" w:space="0" w:color="auto"/>
            </w:tcBorders>
            <w:vAlign w:val="center"/>
            <w:hideMark/>
          </w:tcPr>
          <w:p w14:paraId="01DC126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37</w:t>
            </w:r>
          </w:p>
        </w:tc>
        <w:tc>
          <w:tcPr>
            <w:tcW w:w="400" w:type="pct"/>
            <w:tcBorders>
              <w:top w:val="outset" w:sz="6" w:space="0" w:color="auto"/>
              <w:left w:val="outset" w:sz="6" w:space="0" w:color="auto"/>
              <w:bottom w:val="outset" w:sz="6" w:space="0" w:color="auto"/>
              <w:right w:val="outset" w:sz="6" w:space="0" w:color="auto"/>
            </w:tcBorders>
            <w:vAlign w:val="center"/>
            <w:hideMark/>
          </w:tcPr>
          <w:p w14:paraId="72BB3DF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40</w:t>
            </w:r>
          </w:p>
        </w:tc>
        <w:tc>
          <w:tcPr>
            <w:tcW w:w="1150" w:type="pct"/>
            <w:tcBorders>
              <w:top w:val="outset" w:sz="6" w:space="0" w:color="auto"/>
              <w:left w:val="outset" w:sz="6" w:space="0" w:color="auto"/>
              <w:bottom w:val="outset" w:sz="6" w:space="0" w:color="auto"/>
              <w:right w:val="outset" w:sz="6" w:space="0" w:color="auto"/>
            </w:tcBorders>
            <w:vAlign w:val="center"/>
            <w:hideMark/>
          </w:tcPr>
          <w:p w14:paraId="1444A47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Downstream node receiving left-turning traffic</w:t>
            </w:r>
          </w:p>
        </w:tc>
        <w:tc>
          <w:tcPr>
            <w:tcW w:w="350" w:type="pct"/>
            <w:tcBorders>
              <w:top w:val="outset" w:sz="6" w:space="0" w:color="auto"/>
              <w:left w:val="outset" w:sz="6" w:space="0" w:color="auto"/>
              <w:bottom w:val="outset" w:sz="6" w:space="0" w:color="auto"/>
              <w:right w:val="outset" w:sz="6" w:space="0" w:color="auto"/>
            </w:tcBorders>
            <w:vAlign w:val="center"/>
            <w:hideMark/>
          </w:tcPr>
          <w:p w14:paraId="2867411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1C3864C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1-6999,7000-7999,8000-8999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3A7FB95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Node ID</w:t>
            </w:r>
          </w:p>
        </w:tc>
        <w:tc>
          <w:tcPr>
            <w:tcW w:w="745" w:type="pct"/>
            <w:tcBorders>
              <w:top w:val="outset" w:sz="6" w:space="0" w:color="auto"/>
              <w:left w:val="outset" w:sz="6" w:space="0" w:color="auto"/>
              <w:bottom w:val="outset" w:sz="6" w:space="0" w:color="auto"/>
              <w:right w:val="outset" w:sz="6" w:space="0" w:color="auto"/>
            </w:tcBorders>
            <w:vAlign w:val="center"/>
            <w:hideMark/>
          </w:tcPr>
          <w:p w14:paraId="50F6AA5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None</w:t>
            </w:r>
          </w:p>
        </w:tc>
      </w:tr>
      <w:tr w:rsidR="00FB4E63" w:rsidRPr="00FB4E63" w14:paraId="4FFD768D" w14:textId="77777777" w:rsidTr="00A031EF">
        <w:tc>
          <w:tcPr>
            <w:tcW w:w="405" w:type="pct"/>
            <w:tcBorders>
              <w:top w:val="outset" w:sz="6" w:space="0" w:color="auto"/>
              <w:left w:val="outset" w:sz="6" w:space="0" w:color="auto"/>
              <w:bottom w:val="outset" w:sz="6" w:space="0" w:color="auto"/>
              <w:right w:val="outset" w:sz="6" w:space="0" w:color="auto"/>
            </w:tcBorders>
            <w:vAlign w:val="center"/>
            <w:hideMark/>
          </w:tcPr>
          <w:p w14:paraId="3FAF418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19</w:t>
            </w:r>
          </w:p>
        </w:tc>
        <w:tc>
          <w:tcPr>
            <w:tcW w:w="450" w:type="pct"/>
            <w:tcBorders>
              <w:top w:val="outset" w:sz="6" w:space="0" w:color="auto"/>
              <w:left w:val="outset" w:sz="6" w:space="0" w:color="auto"/>
              <w:bottom w:val="outset" w:sz="6" w:space="0" w:color="auto"/>
              <w:right w:val="outset" w:sz="6" w:space="0" w:color="auto"/>
            </w:tcBorders>
            <w:vAlign w:val="center"/>
            <w:hideMark/>
          </w:tcPr>
          <w:p w14:paraId="4170C09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41</w:t>
            </w:r>
          </w:p>
        </w:tc>
        <w:tc>
          <w:tcPr>
            <w:tcW w:w="400" w:type="pct"/>
            <w:tcBorders>
              <w:top w:val="outset" w:sz="6" w:space="0" w:color="auto"/>
              <w:left w:val="outset" w:sz="6" w:space="0" w:color="auto"/>
              <w:bottom w:val="outset" w:sz="6" w:space="0" w:color="auto"/>
              <w:right w:val="outset" w:sz="6" w:space="0" w:color="auto"/>
            </w:tcBorders>
            <w:vAlign w:val="center"/>
            <w:hideMark/>
          </w:tcPr>
          <w:p w14:paraId="1D9A1D3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44</w:t>
            </w:r>
          </w:p>
        </w:tc>
        <w:tc>
          <w:tcPr>
            <w:tcW w:w="1150" w:type="pct"/>
            <w:tcBorders>
              <w:top w:val="outset" w:sz="6" w:space="0" w:color="auto"/>
              <w:left w:val="outset" w:sz="6" w:space="0" w:color="auto"/>
              <w:bottom w:val="outset" w:sz="6" w:space="0" w:color="auto"/>
              <w:right w:val="outset" w:sz="6" w:space="0" w:color="auto"/>
            </w:tcBorders>
            <w:vAlign w:val="center"/>
            <w:hideMark/>
          </w:tcPr>
          <w:p w14:paraId="3C5F296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Downstream node receiving through traffic</w:t>
            </w:r>
          </w:p>
        </w:tc>
        <w:tc>
          <w:tcPr>
            <w:tcW w:w="350" w:type="pct"/>
            <w:tcBorders>
              <w:top w:val="outset" w:sz="6" w:space="0" w:color="auto"/>
              <w:left w:val="outset" w:sz="6" w:space="0" w:color="auto"/>
              <w:bottom w:val="outset" w:sz="6" w:space="0" w:color="auto"/>
              <w:right w:val="outset" w:sz="6" w:space="0" w:color="auto"/>
            </w:tcBorders>
            <w:vAlign w:val="center"/>
            <w:hideMark/>
          </w:tcPr>
          <w:p w14:paraId="29C3781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4AE3860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1-6999,7000-7999,8000-8999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159A0C7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Node ID</w:t>
            </w:r>
          </w:p>
        </w:tc>
        <w:tc>
          <w:tcPr>
            <w:tcW w:w="745" w:type="pct"/>
            <w:tcBorders>
              <w:top w:val="outset" w:sz="6" w:space="0" w:color="auto"/>
              <w:left w:val="outset" w:sz="6" w:space="0" w:color="auto"/>
              <w:bottom w:val="outset" w:sz="6" w:space="0" w:color="auto"/>
              <w:right w:val="outset" w:sz="6" w:space="0" w:color="auto"/>
            </w:tcBorders>
            <w:vAlign w:val="center"/>
            <w:hideMark/>
          </w:tcPr>
          <w:p w14:paraId="51DE15F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None</w:t>
            </w:r>
          </w:p>
        </w:tc>
      </w:tr>
      <w:tr w:rsidR="00FB4E63" w:rsidRPr="00FB4E63" w14:paraId="6B599E13" w14:textId="77777777" w:rsidTr="00A031EF">
        <w:tc>
          <w:tcPr>
            <w:tcW w:w="405" w:type="pct"/>
            <w:tcBorders>
              <w:top w:val="outset" w:sz="6" w:space="0" w:color="auto"/>
              <w:left w:val="outset" w:sz="6" w:space="0" w:color="auto"/>
              <w:bottom w:val="outset" w:sz="6" w:space="0" w:color="auto"/>
              <w:right w:val="outset" w:sz="6" w:space="0" w:color="auto"/>
            </w:tcBorders>
            <w:vAlign w:val="center"/>
            <w:hideMark/>
          </w:tcPr>
          <w:p w14:paraId="49B9E68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20</w:t>
            </w:r>
          </w:p>
        </w:tc>
        <w:tc>
          <w:tcPr>
            <w:tcW w:w="450" w:type="pct"/>
            <w:tcBorders>
              <w:top w:val="outset" w:sz="6" w:space="0" w:color="auto"/>
              <w:left w:val="outset" w:sz="6" w:space="0" w:color="auto"/>
              <w:bottom w:val="outset" w:sz="6" w:space="0" w:color="auto"/>
              <w:right w:val="outset" w:sz="6" w:space="0" w:color="auto"/>
            </w:tcBorders>
            <w:vAlign w:val="center"/>
            <w:hideMark/>
          </w:tcPr>
          <w:p w14:paraId="7BCE753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45</w:t>
            </w:r>
          </w:p>
        </w:tc>
        <w:tc>
          <w:tcPr>
            <w:tcW w:w="400" w:type="pct"/>
            <w:tcBorders>
              <w:top w:val="outset" w:sz="6" w:space="0" w:color="auto"/>
              <w:left w:val="outset" w:sz="6" w:space="0" w:color="auto"/>
              <w:bottom w:val="outset" w:sz="6" w:space="0" w:color="auto"/>
              <w:right w:val="outset" w:sz="6" w:space="0" w:color="auto"/>
            </w:tcBorders>
            <w:vAlign w:val="center"/>
            <w:hideMark/>
          </w:tcPr>
          <w:p w14:paraId="3A733EC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48</w:t>
            </w:r>
          </w:p>
        </w:tc>
        <w:tc>
          <w:tcPr>
            <w:tcW w:w="1150" w:type="pct"/>
            <w:tcBorders>
              <w:top w:val="outset" w:sz="6" w:space="0" w:color="auto"/>
              <w:left w:val="outset" w:sz="6" w:space="0" w:color="auto"/>
              <w:bottom w:val="outset" w:sz="6" w:space="0" w:color="auto"/>
              <w:right w:val="outset" w:sz="6" w:space="0" w:color="auto"/>
            </w:tcBorders>
            <w:vAlign w:val="center"/>
            <w:hideMark/>
          </w:tcPr>
          <w:p w14:paraId="723B5D7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Downstream node receiving right-turning traffic</w:t>
            </w:r>
          </w:p>
        </w:tc>
        <w:tc>
          <w:tcPr>
            <w:tcW w:w="350" w:type="pct"/>
            <w:tcBorders>
              <w:top w:val="outset" w:sz="6" w:space="0" w:color="auto"/>
              <w:left w:val="outset" w:sz="6" w:space="0" w:color="auto"/>
              <w:bottom w:val="outset" w:sz="6" w:space="0" w:color="auto"/>
              <w:right w:val="outset" w:sz="6" w:space="0" w:color="auto"/>
            </w:tcBorders>
            <w:vAlign w:val="center"/>
            <w:hideMark/>
          </w:tcPr>
          <w:p w14:paraId="6A7E430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08DF1DD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1-6999,7000-7999,8000-8999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7289A6C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Node ID</w:t>
            </w:r>
          </w:p>
        </w:tc>
        <w:tc>
          <w:tcPr>
            <w:tcW w:w="745" w:type="pct"/>
            <w:tcBorders>
              <w:top w:val="outset" w:sz="6" w:space="0" w:color="auto"/>
              <w:left w:val="outset" w:sz="6" w:space="0" w:color="auto"/>
              <w:bottom w:val="outset" w:sz="6" w:space="0" w:color="auto"/>
              <w:right w:val="outset" w:sz="6" w:space="0" w:color="auto"/>
            </w:tcBorders>
            <w:vAlign w:val="center"/>
            <w:hideMark/>
          </w:tcPr>
          <w:p w14:paraId="25D1593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None</w:t>
            </w:r>
          </w:p>
        </w:tc>
      </w:tr>
      <w:tr w:rsidR="00FB4E63" w:rsidRPr="00FB4E63" w14:paraId="4D523009" w14:textId="77777777" w:rsidTr="00A031EF">
        <w:tc>
          <w:tcPr>
            <w:tcW w:w="405" w:type="pct"/>
            <w:tcBorders>
              <w:top w:val="outset" w:sz="6" w:space="0" w:color="auto"/>
              <w:left w:val="outset" w:sz="6" w:space="0" w:color="auto"/>
              <w:bottom w:val="outset" w:sz="6" w:space="0" w:color="auto"/>
              <w:right w:val="outset" w:sz="6" w:space="0" w:color="auto"/>
            </w:tcBorders>
            <w:vAlign w:val="center"/>
            <w:hideMark/>
          </w:tcPr>
          <w:p w14:paraId="6812371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21</w:t>
            </w:r>
          </w:p>
        </w:tc>
        <w:tc>
          <w:tcPr>
            <w:tcW w:w="450" w:type="pct"/>
            <w:tcBorders>
              <w:top w:val="outset" w:sz="6" w:space="0" w:color="auto"/>
              <w:left w:val="outset" w:sz="6" w:space="0" w:color="auto"/>
              <w:bottom w:val="outset" w:sz="6" w:space="0" w:color="auto"/>
              <w:right w:val="outset" w:sz="6" w:space="0" w:color="auto"/>
            </w:tcBorders>
            <w:vAlign w:val="center"/>
            <w:hideMark/>
          </w:tcPr>
          <w:p w14:paraId="1DD82E5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49</w:t>
            </w:r>
          </w:p>
        </w:tc>
        <w:tc>
          <w:tcPr>
            <w:tcW w:w="400" w:type="pct"/>
            <w:tcBorders>
              <w:top w:val="outset" w:sz="6" w:space="0" w:color="auto"/>
              <w:left w:val="outset" w:sz="6" w:space="0" w:color="auto"/>
              <w:bottom w:val="outset" w:sz="6" w:space="0" w:color="auto"/>
              <w:right w:val="outset" w:sz="6" w:space="0" w:color="auto"/>
            </w:tcBorders>
            <w:vAlign w:val="center"/>
            <w:hideMark/>
          </w:tcPr>
          <w:p w14:paraId="0975C5C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52</w:t>
            </w:r>
          </w:p>
        </w:tc>
        <w:tc>
          <w:tcPr>
            <w:tcW w:w="1150" w:type="pct"/>
            <w:tcBorders>
              <w:top w:val="outset" w:sz="6" w:space="0" w:color="auto"/>
              <w:left w:val="outset" w:sz="6" w:space="0" w:color="auto"/>
              <w:bottom w:val="outset" w:sz="6" w:space="0" w:color="auto"/>
              <w:right w:val="outset" w:sz="6" w:space="0" w:color="auto"/>
            </w:tcBorders>
            <w:vAlign w:val="center"/>
            <w:hideMark/>
          </w:tcPr>
          <w:p w14:paraId="0631096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Downstream node receiving diagonal traffic</w:t>
            </w:r>
          </w:p>
        </w:tc>
        <w:tc>
          <w:tcPr>
            <w:tcW w:w="350" w:type="pct"/>
            <w:tcBorders>
              <w:top w:val="outset" w:sz="6" w:space="0" w:color="auto"/>
              <w:left w:val="outset" w:sz="6" w:space="0" w:color="auto"/>
              <w:bottom w:val="outset" w:sz="6" w:space="0" w:color="auto"/>
              <w:right w:val="outset" w:sz="6" w:space="0" w:color="auto"/>
            </w:tcBorders>
            <w:vAlign w:val="center"/>
            <w:hideMark/>
          </w:tcPr>
          <w:p w14:paraId="2243AC4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19343E0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1-6999,7000-7999,8000-8999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043BD15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Node ID</w:t>
            </w:r>
          </w:p>
        </w:tc>
        <w:tc>
          <w:tcPr>
            <w:tcW w:w="745" w:type="pct"/>
            <w:tcBorders>
              <w:top w:val="outset" w:sz="6" w:space="0" w:color="auto"/>
              <w:left w:val="outset" w:sz="6" w:space="0" w:color="auto"/>
              <w:bottom w:val="outset" w:sz="6" w:space="0" w:color="auto"/>
              <w:right w:val="outset" w:sz="6" w:space="0" w:color="auto"/>
            </w:tcBorders>
            <w:vAlign w:val="center"/>
            <w:hideMark/>
          </w:tcPr>
          <w:p w14:paraId="05DB68D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None</w:t>
            </w:r>
          </w:p>
        </w:tc>
      </w:tr>
      <w:tr w:rsidR="00FB4E63" w:rsidRPr="00FB4E63" w14:paraId="2EE82E16" w14:textId="77777777" w:rsidTr="00A031EF">
        <w:tc>
          <w:tcPr>
            <w:tcW w:w="405" w:type="pct"/>
            <w:tcBorders>
              <w:top w:val="outset" w:sz="6" w:space="0" w:color="auto"/>
              <w:left w:val="outset" w:sz="6" w:space="0" w:color="auto"/>
              <w:bottom w:val="outset" w:sz="6" w:space="0" w:color="auto"/>
              <w:right w:val="outset" w:sz="6" w:space="0" w:color="auto"/>
            </w:tcBorders>
            <w:vAlign w:val="center"/>
            <w:hideMark/>
          </w:tcPr>
          <w:p w14:paraId="6509B5F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22</w:t>
            </w:r>
          </w:p>
        </w:tc>
        <w:tc>
          <w:tcPr>
            <w:tcW w:w="450" w:type="pct"/>
            <w:tcBorders>
              <w:top w:val="outset" w:sz="6" w:space="0" w:color="auto"/>
              <w:left w:val="outset" w:sz="6" w:space="0" w:color="auto"/>
              <w:bottom w:val="outset" w:sz="6" w:space="0" w:color="auto"/>
              <w:right w:val="outset" w:sz="6" w:space="0" w:color="auto"/>
            </w:tcBorders>
            <w:vAlign w:val="center"/>
            <w:hideMark/>
          </w:tcPr>
          <w:p w14:paraId="40979A4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53</w:t>
            </w:r>
          </w:p>
        </w:tc>
        <w:tc>
          <w:tcPr>
            <w:tcW w:w="400" w:type="pct"/>
            <w:tcBorders>
              <w:top w:val="outset" w:sz="6" w:space="0" w:color="auto"/>
              <w:left w:val="outset" w:sz="6" w:space="0" w:color="auto"/>
              <w:bottom w:val="outset" w:sz="6" w:space="0" w:color="auto"/>
              <w:right w:val="outset" w:sz="6" w:space="0" w:color="auto"/>
            </w:tcBorders>
            <w:vAlign w:val="center"/>
            <w:hideMark/>
          </w:tcPr>
          <w:p w14:paraId="1305864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56</w:t>
            </w:r>
          </w:p>
        </w:tc>
        <w:tc>
          <w:tcPr>
            <w:tcW w:w="1150" w:type="pct"/>
            <w:tcBorders>
              <w:top w:val="outset" w:sz="6" w:space="0" w:color="auto"/>
              <w:left w:val="outset" w:sz="6" w:space="0" w:color="auto"/>
              <w:bottom w:val="outset" w:sz="6" w:space="0" w:color="auto"/>
              <w:right w:val="outset" w:sz="6" w:space="0" w:color="auto"/>
            </w:tcBorders>
            <w:vAlign w:val="center"/>
            <w:hideMark/>
          </w:tcPr>
          <w:p w14:paraId="55FE3E3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Upstream node for traffic opposing left-turning traffic</w:t>
            </w:r>
          </w:p>
        </w:tc>
        <w:tc>
          <w:tcPr>
            <w:tcW w:w="350" w:type="pct"/>
            <w:tcBorders>
              <w:top w:val="outset" w:sz="6" w:space="0" w:color="auto"/>
              <w:left w:val="outset" w:sz="6" w:space="0" w:color="auto"/>
              <w:bottom w:val="outset" w:sz="6" w:space="0" w:color="auto"/>
              <w:right w:val="outset" w:sz="6" w:space="0" w:color="auto"/>
            </w:tcBorders>
            <w:vAlign w:val="center"/>
            <w:hideMark/>
          </w:tcPr>
          <w:p w14:paraId="15A6BD8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38C2625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1-6999,7000-7999,8000-8999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1443DCE8"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Node ID</w:t>
            </w:r>
          </w:p>
        </w:tc>
        <w:tc>
          <w:tcPr>
            <w:tcW w:w="745" w:type="pct"/>
            <w:tcBorders>
              <w:top w:val="outset" w:sz="6" w:space="0" w:color="auto"/>
              <w:left w:val="outset" w:sz="6" w:space="0" w:color="auto"/>
              <w:bottom w:val="outset" w:sz="6" w:space="0" w:color="auto"/>
              <w:right w:val="outset" w:sz="6" w:space="0" w:color="auto"/>
            </w:tcBorders>
            <w:vAlign w:val="center"/>
            <w:hideMark/>
          </w:tcPr>
          <w:p w14:paraId="0A7E6B5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None</w:t>
            </w:r>
          </w:p>
        </w:tc>
      </w:tr>
      <w:tr w:rsidR="00FB4E63" w:rsidRPr="00FB4E63" w14:paraId="039D791B" w14:textId="77777777" w:rsidTr="00A031EF">
        <w:tc>
          <w:tcPr>
            <w:tcW w:w="405" w:type="pct"/>
            <w:tcBorders>
              <w:top w:val="outset" w:sz="6" w:space="0" w:color="auto"/>
              <w:left w:val="outset" w:sz="6" w:space="0" w:color="auto"/>
              <w:bottom w:val="outset" w:sz="6" w:space="0" w:color="auto"/>
              <w:right w:val="outset" w:sz="6" w:space="0" w:color="auto"/>
            </w:tcBorders>
            <w:vAlign w:val="center"/>
            <w:hideMark/>
          </w:tcPr>
          <w:p w14:paraId="1C3CE12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23</w:t>
            </w:r>
          </w:p>
        </w:tc>
        <w:tc>
          <w:tcPr>
            <w:tcW w:w="450" w:type="pct"/>
            <w:tcBorders>
              <w:top w:val="outset" w:sz="6" w:space="0" w:color="auto"/>
              <w:left w:val="outset" w:sz="6" w:space="0" w:color="auto"/>
              <w:bottom w:val="outset" w:sz="6" w:space="0" w:color="auto"/>
              <w:right w:val="outset" w:sz="6" w:space="0" w:color="auto"/>
            </w:tcBorders>
            <w:vAlign w:val="center"/>
            <w:hideMark/>
          </w:tcPr>
          <w:p w14:paraId="669662D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57</w:t>
            </w:r>
          </w:p>
        </w:tc>
        <w:tc>
          <w:tcPr>
            <w:tcW w:w="400" w:type="pct"/>
            <w:tcBorders>
              <w:top w:val="outset" w:sz="6" w:space="0" w:color="auto"/>
              <w:left w:val="outset" w:sz="6" w:space="0" w:color="auto"/>
              <w:bottom w:val="outset" w:sz="6" w:space="0" w:color="auto"/>
              <w:right w:val="outset" w:sz="6" w:space="0" w:color="auto"/>
            </w:tcBorders>
            <w:vAlign w:val="center"/>
            <w:hideMark/>
          </w:tcPr>
          <w:p w14:paraId="325BC65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60</w:t>
            </w:r>
          </w:p>
        </w:tc>
        <w:tc>
          <w:tcPr>
            <w:tcW w:w="1150" w:type="pct"/>
            <w:tcBorders>
              <w:top w:val="outset" w:sz="6" w:space="0" w:color="auto"/>
              <w:left w:val="outset" w:sz="6" w:space="0" w:color="auto"/>
              <w:bottom w:val="outset" w:sz="6" w:space="0" w:color="auto"/>
              <w:right w:val="outset" w:sz="6" w:space="0" w:color="auto"/>
            </w:tcBorders>
            <w:vAlign w:val="center"/>
            <w:hideMark/>
          </w:tcPr>
          <w:p w14:paraId="05D52D29"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Mean value of start-up lost time</w:t>
            </w:r>
          </w:p>
        </w:tc>
        <w:tc>
          <w:tcPr>
            <w:tcW w:w="350" w:type="pct"/>
            <w:tcBorders>
              <w:top w:val="outset" w:sz="6" w:space="0" w:color="auto"/>
              <w:left w:val="outset" w:sz="6" w:space="0" w:color="auto"/>
              <w:bottom w:val="outset" w:sz="6" w:space="0" w:color="auto"/>
              <w:right w:val="outset" w:sz="6" w:space="0" w:color="auto"/>
            </w:tcBorders>
            <w:vAlign w:val="center"/>
            <w:hideMark/>
          </w:tcPr>
          <w:p w14:paraId="5E3235C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4746738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74CBDB0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Tenths of Seconds</w:t>
            </w:r>
          </w:p>
        </w:tc>
        <w:tc>
          <w:tcPr>
            <w:tcW w:w="745" w:type="pct"/>
            <w:tcBorders>
              <w:top w:val="outset" w:sz="6" w:space="0" w:color="auto"/>
              <w:left w:val="outset" w:sz="6" w:space="0" w:color="auto"/>
              <w:bottom w:val="outset" w:sz="6" w:space="0" w:color="auto"/>
              <w:right w:val="outset" w:sz="6" w:space="0" w:color="auto"/>
            </w:tcBorders>
            <w:vAlign w:val="center"/>
            <w:hideMark/>
          </w:tcPr>
          <w:p w14:paraId="4B9DE66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20</w:t>
            </w:r>
          </w:p>
        </w:tc>
      </w:tr>
      <w:tr w:rsidR="00FB4E63" w:rsidRPr="00FB4E63" w14:paraId="0365E2CB" w14:textId="77777777" w:rsidTr="00A031EF">
        <w:tc>
          <w:tcPr>
            <w:tcW w:w="405" w:type="pct"/>
            <w:tcBorders>
              <w:top w:val="outset" w:sz="6" w:space="0" w:color="auto"/>
              <w:left w:val="outset" w:sz="6" w:space="0" w:color="auto"/>
              <w:bottom w:val="outset" w:sz="6" w:space="0" w:color="auto"/>
              <w:right w:val="outset" w:sz="6" w:space="0" w:color="auto"/>
            </w:tcBorders>
            <w:vAlign w:val="center"/>
            <w:hideMark/>
          </w:tcPr>
          <w:p w14:paraId="4B3BB94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24</w:t>
            </w:r>
          </w:p>
        </w:tc>
        <w:tc>
          <w:tcPr>
            <w:tcW w:w="450" w:type="pct"/>
            <w:tcBorders>
              <w:top w:val="outset" w:sz="6" w:space="0" w:color="auto"/>
              <w:left w:val="outset" w:sz="6" w:space="0" w:color="auto"/>
              <w:bottom w:val="outset" w:sz="6" w:space="0" w:color="auto"/>
              <w:right w:val="outset" w:sz="6" w:space="0" w:color="auto"/>
            </w:tcBorders>
            <w:vAlign w:val="center"/>
            <w:hideMark/>
          </w:tcPr>
          <w:p w14:paraId="4D40BD8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61</w:t>
            </w:r>
          </w:p>
        </w:tc>
        <w:tc>
          <w:tcPr>
            <w:tcW w:w="400" w:type="pct"/>
            <w:tcBorders>
              <w:top w:val="outset" w:sz="6" w:space="0" w:color="auto"/>
              <w:left w:val="outset" w:sz="6" w:space="0" w:color="auto"/>
              <w:bottom w:val="outset" w:sz="6" w:space="0" w:color="auto"/>
              <w:right w:val="outset" w:sz="6" w:space="0" w:color="auto"/>
            </w:tcBorders>
            <w:vAlign w:val="center"/>
            <w:hideMark/>
          </w:tcPr>
          <w:p w14:paraId="47B3B5D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64</w:t>
            </w:r>
          </w:p>
        </w:tc>
        <w:tc>
          <w:tcPr>
            <w:tcW w:w="1150" w:type="pct"/>
            <w:tcBorders>
              <w:top w:val="outset" w:sz="6" w:space="0" w:color="auto"/>
              <w:left w:val="outset" w:sz="6" w:space="0" w:color="auto"/>
              <w:bottom w:val="outset" w:sz="6" w:space="0" w:color="auto"/>
              <w:right w:val="outset" w:sz="6" w:space="0" w:color="auto"/>
            </w:tcBorders>
            <w:vAlign w:val="center"/>
            <w:hideMark/>
          </w:tcPr>
          <w:p w14:paraId="5454C69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Mean queue discharge headway</w:t>
            </w:r>
          </w:p>
        </w:tc>
        <w:tc>
          <w:tcPr>
            <w:tcW w:w="350" w:type="pct"/>
            <w:tcBorders>
              <w:top w:val="outset" w:sz="6" w:space="0" w:color="auto"/>
              <w:left w:val="outset" w:sz="6" w:space="0" w:color="auto"/>
              <w:bottom w:val="outset" w:sz="6" w:space="0" w:color="auto"/>
              <w:right w:val="outset" w:sz="6" w:space="0" w:color="auto"/>
            </w:tcBorders>
            <w:vAlign w:val="center"/>
            <w:hideMark/>
          </w:tcPr>
          <w:p w14:paraId="53543B0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6168FB5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14-99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137E3DB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Tenths of Seconds</w:t>
            </w:r>
          </w:p>
        </w:tc>
        <w:tc>
          <w:tcPr>
            <w:tcW w:w="745" w:type="pct"/>
            <w:tcBorders>
              <w:top w:val="outset" w:sz="6" w:space="0" w:color="auto"/>
              <w:left w:val="outset" w:sz="6" w:space="0" w:color="auto"/>
              <w:bottom w:val="outset" w:sz="6" w:space="0" w:color="auto"/>
              <w:right w:val="outset" w:sz="6" w:space="0" w:color="auto"/>
            </w:tcBorders>
            <w:vAlign w:val="center"/>
            <w:hideMark/>
          </w:tcPr>
          <w:p w14:paraId="6D12C03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18</w:t>
            </w:r>
          </w:p>
        </w:tc>
      </w:tr>
      <w:tr w:rsidR="00FB4E63" w:rsidRPr="00FB4E63" w14:paraId="57109402" w14:textId="77777777" w:rsidTr="00A031EF">
        <w:tc>
          <w:tcPr>
            <w:tcW w:w="405" w:type="pct"/>
            <w:tcBorders>
              <w:top w:val="outset" w:sz="6" w:space="0" w:color="auto"/>
              <w:left w:val="outset" w:sz="6" w:space="0" w:color="auto"/>
              <w:bottom w:val="outset" w:sz="6" w:space="0" w:color="auto"/>
              <w:right w:val="outset" w:sz="6" w:space="0" w:color="auto"/>
            </w:tcBorders>
            <w:vAlign w:val="center"/>
            <w:hideMark/>
          </w:tcPr>
          <w:p w14:paraId="76BA385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lastRenderedPageBreak/>
              <w:t>25</w:t>
            </w:r>
          </w:p>
        </w:tc>
        <w:tc>
          <w:tcPr>
            <w:tcW w:w="450" w:type="pct"/>
            <w:tcBorders>
              <w:top w:val="outset" w:sz="6" w:space="0" w:color="auto"/>
              <w:left w:val="outset" w:sz="6" w:space="0" w:color="auto"/>
              <w:bottom w:val="outset" w:sz="6" w:space="0" w:color="auto"/>
              <w:right w:val="outset" w:sz="6" w:space="0" w:color="auto"/>
            </w:tcBorders>
            <w:vAlign w:val="center"/>
            <w:hideMark/>
          </w:tcPr>
          <w:p w14:paraId="610F92E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65</w:t>
            </w:r>
          </w:p>
        </w:tc>
        <w:tc>
          <w:tcPr>
            <w:tcW w:w="400" w:type="pct"/>
            <w:tcBorders>
              <w:top w:val="outset" w:sz="6" w:space="0" w:color="auto"/>
              <w:left w:val="outset" w:sz="6" w:space="0" w:color="auto"/>
              <w:bottom w:val="outset" w:sz="6" w:space="0" w:color="auto"/>
              <w:right w:val="outset" w:sz="6" w:space="0" w:color="auto"/>
            </w:tcBorders>
            <w:vAlign w:val="center"/>
            <w:hideMark/>
          </w:tcPr>
          <w:p w14:paraId="2D84991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68</w:t>
            </w:r>
          </w:p>
        </w:tc>
        <w:tc>
          <w:tcPr>
            <w:tcW w:w="1150" w:type="pct"/>
            <w:tcBorders>
              <w:top w:val="outset" w:sz="6" w:space="0" w:color="auto"/>
              <w:left w:val="outset" w:sz="6" w:space="0" w:color="auto"/>
              <w:bottom w:val="outset" w:sz="6" w:space="0" w:color="auto"/>
              <w:right w:val="outset" w:sz="6" w:space="0" w:color="auto"/>
            </w:tcBorders>
            <w:vAlign w:val="center"/>
            <w:hideMark/>
          </w:tcPr>
          <w:p w14:paraId="52F1DF0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Desired free-flow speed</w:t>
            </w:r>
          </w:p>
        </w:tc>
        <w:tc>
          <w:tcPr>
            <w:tcW w:w="350" w:type="pct"/>
            <w:tcBorders>
              <w:top w:val="outset" w:sz="6" w:space="0" w:color="auto"/>
              <w:left w:val="outset" w:sz="6" w:space="0" w:color="auto"/>
              <w:bottom w:val="outset" w:sz="6" w:space="0" w:color="auto"/>
              <w:right w:val="outset" w:sz="6" w:space="0" w:color="auto"/>
            </w:tcBorders>
            <w:vAlign w:val="center"/>
            <w:hideMark/>
          </w:tcPr>
          <w:p w14:paraId="2405B09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0954484E"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0,10-65</w:t>
            </w:r>
          </w:p>
        </w:tc>
        <w:tc>
          <w:tcPr>
            <w:tcW w:w="750" w:type="pct"/>
            <w:tcBorders>
              <w:top w:val="outset" w:sz="6" w:space="0" w:color="auto"/>
              <w:left w:val="outset" w:sz="6" w:space="0" w:color="auto"/>
              <w:bottom w:val="outset" w:sz="6" w:space="0" w:color="auto"/>
              <w:right w:val="outset" w:sz="6" w:space="0" w:color="auto"/>
            </w:tcBorders>
            <w:vAlign w:val="center"/>
            <w:hideMark/>
          </w:tcPr>
          <w:p w14:paraId="01669BB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Miles Per Hour</w:t>
            </w:r>
          </w:p>
        </w:tc>
        <w:tc>
          <w:tcPr>
            <w:tcW w:w="745" w:type="pct"/>
            <w:tcBorders>
              <w:top w:val="outset" w:sz="6" w:space="0" w:color="auto"/>
              <w:left w:val="outset" w:sz="6" w:space="0" w:color="auto"/>
              <w:bottom w:val="outset" w:sz="6" w:space="0" w:color="auto"/>
              <w:right w:val="outset" w:sz="6" w:space="0" w:color="auto"/>
            </w:tcBorders>
            <w:vAlign w:val="center"/>
            <w:hideMark/>
          </w:tcPr>
          <w:p w14:paraId="586FE0D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30</w:t>
            </w:r>
          </w:p>
        </w:tc>
      </w:tr>
      <w:tr w:rsidR="00FB4E63" w:rsidRPr="00FB4E63" w14:paraId="749226BD" w14:textId="77777777" w:rsidTr="00A031EF">
        <w:tc>
          <w:tcPr>
            <w:tcW w:w="405" w:type="pct"/>
            <w:tcBorders>
              <w:top w:val="outset" w:sz="6" w:space="0" w:color="auto"/>
              <w:left w:val="outset" w:sz="6" w:space="0" w:color="auto"/>
              <w:bottom w:val="outset" w:sz="6" w:space="0" w:color="auto"/>
              <w:right w:val="outset" w:sz="6" w:space="0" w:color="auto"/>
            </w:tcBorders>
            <w:vAlign w:val="center"/>
            <w:hideMark/>
          </w:tcPr>
          <w:p w14:paraId="320AED1D"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26</w:t>
            </w:r>
          </w:p>
        </w:tc>
        <w:tc>
          <w:tcPr>
            <w:tcW w:w="450" w:type="pct"/>
            <w:tcBorders>
              <w:top w:val="outset" w:sz="6" w:space="0" w:color="auto"/>
              <w:left w:val="outset" w:sz="6" w:space="0" w:color="auto"/>
              <w:bottom w:val="outset" w:sz="6" w:space="0" w:color="auto"/>
              <w:right w:val="outset" w:sz="6" w:space="0" w:color="auto"/>
            </w:tcBorders>
            <w:vAlign w:val="center"/>
            <w:hideMark/>
          </w:tcPr>
          <w:p w14:paraId="683749F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70</w:t>
            </w:r>
          </w:p>
        </w:tc>
        <w:tc>
          <w:tcPr>
            <w:tcW w:w="400" w:type="pct"/>
            <w:tcBorders>
              <w:top w:val="outset" w:sz="6" w:space="0" w:color="auto"/>
              <w:left w:val="outset" w:sz="6" w:space="0" w:color="auto"/>
              <w:bottom w:val="outset" w:sz="6" w:space="0" w:color="auto"/>
              <w:right w:val="outset" w:sz="6" w:space="0" w:color="auto"/>
            </w:tcBorders>
            <w:vAlign w:val="center"/>
            <w:hideMark/>
          </w:tcPr>
          <w:p w14:paraId="2C1CD60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70</w:t>
            </w:r>
          </w:p>
        </w:tc>
        <w:tc>
          <w:tcPr>
            <w:tcW w:w="1150" w:type="pct"/>
            <w:tcBorders>
              <w:top w:val="outset" w:sz="6" w:space="0" w:color="auto"/>
              <w:left w:val="outset" w:sz="6" w:space="0" w:color="auto"/>
              <w:bottom w:val="outset" w:sz="6" w:space="0" w:color="auto"/>
              <w:right w:val="outset" w:sz="6" w:space="0" w:color="auto"/>
            </w:tcBorders>
            <w:vAlign w:val="center"/>
            <w:hideMark/>
          </w:tcPr>
          <w:p w14:paraId="694ABF5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Right turn on red code</w:t>
            </w:r>
          </w:p>
        </w:tc>
        <w:tc>
          <w:tcPr>
            <w:tcW w:w="350" w:type="pct"/>
            <w:tcBorders>
              <w:top w:val="outset" w:sz="6" w:space="0" w:color="auto"/>
              <w:left w:val="outset" w:sz="6" w:space="0" w:color="auto"/>
              <w:bottom w:val="outset" w:sz="6" w:space="0" w:color="auto"/>
              <w:right w:val="outset" w:sz="6" w:space="0" w:color="auto"/>
            </w:tcBorders>
            <w:vAlign w:val="center"/>
            <w:hideMark/>
          </w:tcPr>
          <w:p w14:paraId="739AC09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12DC7C1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0-1</w:t>
            </w:r>
          </w:p>
        </w:tc>
        <w:tc>
          <w:tcPr>
            <w:tcW w:w="750" w:type="pct"/>
            <w:tcBorders>
              <w:top w:val="outset" w:sz="6" w:space="0" w:color="auto"/>
              <w:left w:val="outset" w:sz="6" w:space="0" w:color="auto"/>
              <w:bottom w:val="outset" w:sz="6" w:space="0" w:color="auto"/>
              <w:right w:val="outset" w:sz="6" w:space="0" w:color="auto"/>
            </w:tcBorders>
            <w:vAlign w:val="center"/>
            <w:hideMark/>
          </w:tcPr>
          <w:p w14:paraId="2F9045A9"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45" w:type="pct"/>
            <w:tcBorders>
              <w:top w:val="outset" w:sz="6" w:space="0" w:color="auto"/>
              <w:left w:val="outset" w:sz="6" w:space="0" w:color="auto"/>
              <w:bottom w:val="outset" w:sz="6" w:space="0" w:color="auto"/>
              <w:right w:val="outset" w:sz="6" w:space="0" w:color="auto"/>
            </w:tcBorders>
            <w:vAlign w:val="center"/>
            <w:hideMark/>
          </w:tcPr>
          <w:p w14:paraId="4CCD21A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2F19599C" w14:textId="77777777" w:rsidTr="00A031EF">
        <w:tc>
          <w:tcPr>
            <w:tcW w:w="405" w:type="pct"/>
            <w:tcBorders>
              <w:top w:val="outset" w:sz="6" w:space="0" w:color="auto"/>
              <w:left w:val="outset" w:sz="6" w:space="0" w:color="auto"/>
              <w:bottom w:val="outset" w:sz="6" w:space="0" w:color="auto"/>
              <w:right w:val="outset" w:sz="6" w:space="0" w:color="auto"/>
            </w:tcBorders>
            <w:vAlign w:val="center"/>
            <w:hideMark/>
          </w:tcPr>
          <w:p w14:paraId="25E51DA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27</w:t>
            </w:r>
          </w:p>
        </w:tc>
        <w:tc>
          <w:tcPr>
            <w:tcW w:w="450" w:type="pct"/>
            <w:tcBorders>
              <w:top w:val="outset" w:sz="6" w:space="0" w:color="auto"/>
              <w:left w:val="outset" w:sz="6" w:space="0" w:color="auto"/>
              <w:bottom w:val="outset" w:sz="6" w:space="0" w:color="auto"/>
              <w:right w:val="outset" w:sz="6" w:space="0" w:color="auto"/>
            </w:tcBorders>
            <w:vAlign w:val="center"/>
            <w:hideMark/>
          </w:tcPr>
          <w:p w14:paraId="61AEF58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71</w:t>
            </w:r>
          </w:p>
        </w:tc>
        <w:tc>
          <w:tcPr>
            <w:tcW w:w="400" w:type="pct"/>
            <w:tcBorders>
              <w:top w:val="outset" w:sz="6" w:space="0" w:color="auto"/>
              <w:left w:val="outset" w:sz="6" w:space="0" w:color="auto"/>
              <w:bottom w:val="outset" w:sz="6" w:space="0" w:color="auto"/>
              <w:right w:val="outset" w:sz="6" w:space="0" w:color="auto"/>
            </w:tcBorders>
            <w:vAlign w:val="center"/>
            <w:hideMark/>
          </w:tcPr>
          <w:p w14:paraId="100DBA19"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71</w:t>
            </w:r>
          </w:p>
        </w:tc>
        <w:tc>
          <w:tcPr>
            <w:tcW w:w="1150" w:type="pct"/>
            <w:tcBorders>
              <w:top w:val="outset" w:sz="6" w:space="0" w:color="auto"/>
              <w:left w:val="outset" w:sz="6" w:space="0" w:color="auto"/>
              <w:bottom w:val="outset" w:sz="6" w:space="0" w:color="auto"/>
              <w:right w:val="outset" w:sz="6" w:space="0" w:color="auto"/>
            </w:tcBorders>
            <w:vAlign w:val="center"/>
            <w:hideMark/>
          </w:tcPr>
          <w:p w14:paraId="79A90F3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Pedestrian code</w:t>
            </w:r>
          </w:p>
        </w:tc>
        <w:tc>
          <w:tcPr>
            <w:tcW w:w="350" w:type="pct"/>
            <w:tcBorders>
              <w:top w:val="outset" w:sz="6" w:space="0" w:color="auto"/>
              <w:left w:val="outset" w:sz="6" w:space="0" w:color="auto"/>
              <w:bottom w:val="outset" w:sz="6" w:space="0" w:color="auto"/>
              <w:right w:val="outset" w:sz="6" w:space="0" w:color="auto"/>
            </w:tcBorders>
            <w:vAlign w:val="center"/>
            <w:hideMark/>
          </w:tcPr>
          <w:p w14:paraId="65B8E14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00A670A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0-3</w:t>
            </w:r>
          </w:p>
        </w:tc>
        <w:tc>
          <w:tcPr>
            <w:tcW w:w="750" w:type="pct"/>
            <w:tcBorders>
              <w:top w:val="outset" w:sz="6" w:space="0" w:color="auto"/>
              <w:left w:val="outset" w:sz="6" w:space="0" w:color="auto"/>
              <w:bottom w:val="outset" w:sz="6" w:space="0" w:color="auto"/>
              <w:right w:val="outset" w:sz="6" w:space="0" w:color="auto"/>
            </w:tcBorders>
            <w:vAlign w:val="center"/>
            <w:hideMark/>
          </w:tcPr>
          <w:p w14:paraId="0C3B8730"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45" w:type="pct"/>
            <w:tcBorders>
              <w:top w:val="outset" w:sz="6" w:space="0" w:color="auto"/>
              <w:left w:val="outset" w:sz="6" w:space="0" w:color="auto"/>
              <w:bottom w:val="outset" w:sz="6" w:space="0" w:color="auto"/>
              <w:right w:val="outset" w:sz="6" w:space="0" w:color="auto"/>
            </w:tcBorders>
            <w:vAlign w:val="center"/>
            <w:hideMark/>
          </w:tcPr>
          <w:p w14:paraId="62BE06D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0</w:t>
            </w:r>
          </w:p>
        </w:tc>
      </w:tr>
      <w:tr w:rsidR="00FB4E63" w:rsidRPr="00FB4E63" w14:paraId="5908A45A" w14:textId="77777777" w:rsidTr="00A031EF">
        <w:tc>
          <w:tcPr>
            <w:tcW w:w="405" w:type="pct"/>
            <w:tcBorders>
              <w:top w:val="outset" w:sz="6" w:space="0" w:color="auto"/>
              <w:left w:val="outset" w:sz="6" w:space="0" w:color="auto"/>
              <w:bottom w:val="outset" w:sz="6" w:space="0" w:color="auto"/>
              <w:right w:val="outset" w:sz="6" w:space="0" w:color="auto"/>
            </w:tcBorders>
            <w:vAlign w:val="center"/>
            <w:hideMark/>
          </w:tcPr>
          <w:p w14:paraId="7A8F7C40"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28</w:t>
            </w:r>
          </w:p>
        </w:tc>
        <w:tc>
          <w:tcPr>
            <w:tcW w:w="450" w:type="pct"/>
            <w:tcBorders>
              <w:top w:val="outset" w:sz="6" w:space="0" w:color="auto"/>
              <w:left w:val="outset" w:sz="6" w:space="0" w:color="auto"/>
              <w:bottom w:val="outset" w:sz="6" w:space="0" w:color="auto"/>
              <w:right w:val="outset" w:sz="6" w:space="0" w:color="auto"/>
            </w:tcBorders>
            <w:vAlign w:val="center"/>
            <w:hideMark/>
          </w:tcPr>
          <w:p w14:paraId="6D9EA77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72</w:t>
            </w:r>
          </w:p>
        </w:tc>
        <w:tc>
          <w:tcPr>
            <w:tcW w:w="400" w:type="pct"/>
            <w:tcBorders>
              <w:top w:val="outset" w:sz="6" w:space="0" w:color="auto"/>
              <w:left w:val="outset" w:sz="6" w:space="0" w:color="auto"/>
              <w:bottom w:val="outset" w:sz="6" w:space="0" w:color="auto"/>
              <w:right w:val="outset" w:sz="6" w:space="0" w:color="auto"/>
            </w:tcBorders>
            <w:vAlign w:val="center"/>
            <w:hideMark/>
          </w:tcPr>
          <w:p w14:paraId="7A8CA3E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72</w:t>
            </w:r>
          </w:p>
        </w:tc>
        <w:tc>
          <w:tcPr>
            <w:tcW w:w="1150" w:type="pct"/>
            <w:tcBorders>
              <w:top w:val="outset" w:sz="6" w:space="0" w:color="auto"/>
              <w:left w:val="outset" w:sz="6" w:space="0" w:color="auto"/>
              <w:bottom w:val="outset" w:sz="6" w:space="0" w:color="auto"/>
              <w:right w:val="outset" w:sz="6" w:space="0" w:color="auto"/>
            </w:tcBorders>
            <w:vAlign w:val="center"/>
            <w:hideMark/>
          </w:tcPr>
          <w:p w14:paraId="0078BCF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Through lane number that aligns with lane on downstream link</w:t>
            </w:r>
          </w:p>
        </w:tc>
        <w:tc>
          <w:tcPr>
            <w:tcW w:w="350" w:type="pct"/>
            <w:tcBorders>
              <w:top w:val="outset" w:sz="6" w:space="0" w:color="auto"/>
              <w:left w:val="outset" w:sz="6" w:space="0" w:color="auto"/>
              <w:bottom w:val="outset" w:sz="6" w:space="0" w:color="auto"/>
              <w:right w:val="outset" w:sz="6" w:space="0" w:color="auto"/>
            </w:tcBorders>
            <w:vAlign w:val="center"/>
            <w:hideMark/>
          </w:tcPr>
          <w:p w14:paraId="32F741A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529E744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1-7</w:t>
            </w:r>
          </w:p>
        </w:tc>
        <w:tc>
          <w:tcPr>
            <w:tcW w:w="750" w:type="pct"/>
            <w:tcBorders>
              <w:top w:val="outset" w:sz="6" w:space="0" w:color="auto"/>
              <w:left w:val="outset" w:sz="6" w:space="0" w:color="auto"/>
              <w:bottom w:val="outset" w:sz="6" w:space="0" w:color="auto"/>
              <w:right w:val="outset" w:sz="6" w:space="0" w:color="auto"/>
            </w:tcBorders>
            <w:vAlign w:val="center"/>
            <w:hideMark/>
          </w:tcPr>
          <w:p w14:paraId="23E0314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Lane ID</w:t>
            </w:r>
          </w:p>
        </w:tc>
        <w:tc>
          <w:tcPr>
            <w:tcW w:w="745" w:type="pct"/>
            <w:tcBorders>
              <w:top w:val="outset" w:sz="6" w:space="0" w:color="auto"/>
              <w:left w:val="outset" w:sz="6" w:space="0" w:color="auto"/>
              <w:bottom w:val="outset" w:sz="6" w:space="0" w:color="auto"/>
              <w:right w:val="outset" w:sz="6" w:space="0" w:color="auto"/>
            </w:tcBorders>
            <w:vAlign w:val="center"/>
            <w:hideMark/>
          </w:tcPr>
          <w:p w14:paraId="6AD06D94"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w:t>
            </w:r>
          </w:p>
        </w:tc>
      </w:tr>
      <w:tr w:rsidR="00FB4E63" w:rsidRPr="00FB4E63" w14:paraId="568E3F49" w14:textId="77777777" w:rsidTr="00A031EF">
        <w:tc>
          <w:tcPr>
            <w:tcW w:w="405" w:type="pct"/>
            <w:tcBorders>
              <w:top w:val="outset" w:sz="6" w:space="0" w:color="auto"/>
              <w:left w:val="outset" w:sz="6" w:space="0" w:color="auto"/>
              <w:bottom w:val="outset" w:sz="6" w:space="0" w:color="auto"/>
              <w:right w:val="outset" w:sz="6" w:space="0" w:color="auto"/>
            </w:tcBorders>
            <w:vAlign w:val="center"/>
            <w:hideMark/>
          </w:tcPr>
          <w:p w14:paraId="3B95E59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29</w:t>
            </w:r>
          </w:p>
        </w:tc>
        <w:tc>
          <w:tcPr>
            <w:tcW w:w="450" w:type="pct"/>
            <w:tcBorders>
              <w:top w:val="outset" w:sz="6" w:space="0" w:color="auto"/>
              <w:left w:val="outset" w:sz="6" w:space="0" w:color="auto"/>
              <w:bottom w:val="outset" w:sz="6" w:space="0" w:color="auto"/>
              <w:right w:val="outset" w:sz="6" w:space="0" w:color="auto"/>
            </w:tcBorders>
            <w:vAlign w:val="center"/>
            <w:hideMark/>
          </w:tcPr>
          <w:p w14:paraId="0095A3FB"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73</w:t>
            </w:r>
          </w:p>
        </w:tc>
        <w:tc>
          <w:tcPr>
            <w:tcW w:w="400" w:type="pct"/>
            <w:tcBorders>
              <w:top w:val="outset" w:sz="6" w:space="0" w:color="auto"/>
              <w:left w:val="outset" w:sz="6" w:space="0" w:color="auto"/>
              <w:bottom w:val="outset" w:sz="6" w:space="0" w:color="auto"/>
              <w:right w:val="outset" w:sz="6" w:space="0" w:color="auto"/>
            </w:tcBorders>
            <w:vAlign w:val="center"/>
            <w:hideMark/>
          </w:tcPr>
          <w:p w14:paraId="07C08AA9"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73</w:t>
            </w:r>
          </w:p>
        </w:tc>
        <w:tc>
          <w:tcPr>
            <w:tcW w:w="1150" w:type="pct"/>
            <w:tcBorders>
              <w:top w:val="outset" w:sz="6" w:space="0" w:color="auto"/>
              <w:left w:val="outset" w:sz="6" w:space="0" w:color="auto"/>
              <w:bottom w:val="outset" w:sz="6" w:space="0" w:color="auto"/>
              <w:right w:val="outset" w:sz="6" w:space="0" w:color="auto"/>
            </w:tcBorders>
            <w:vAlign w:val="center"/>
            <w:hideMark/>
          </w:tcPr>
          <w:p w14:paraId="00942AE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Through lane number that aligns with lane on upstream link</w:t>
            </w:r>
          </w:p>
        </w:tc>
        <w:tc>
          <w:tcPr>
            <w:tcW w:w="350" w:type="pct"/>
            <w:tcBorders>
              <w:top w:val="outset" w:sz="6" w:space="0" w:color="auto"/>
              <w:left w:val="outset" w:sz="6" w:space="0" w:color="auto"/>
              <w:bottom w:val="outset" w:sz="6" w:space="0" w:color="auto"/>
              <w:right w:val="outset" w:sz="6" w:space="0" w:color="auto"/>
            </w:tcBorders>
            <w:vAlign w:val="center"/>
            <w:hideMark/>
          </w:tcPr>
          <w:p w14:paraId="4F3E6CB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28DCAE2A"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1-7</w:t>
            </w:r>
          </w:p>
        </w:tc>
        <w:tc>
          <w:tcPr>
            <w:tcW w:w="750" w:type="pct"/>
            <w:tcBorders>
              <w:top w:val="outset" w:sz="6" w:space="0" w:color="auto"/>
              <w:left w:val="outset" w:sz="6" w:space="0" w:color="auto"/>
              <w:bottom w:val="outset" w:sz="6" w:space="0" w:color="auto"/>
              <w:right w:val="outset" w:sz="6" w:space="0" w:color="auto"/>
            </w:tcBorders>
            <w:vAlign w:val="center"/>
            <w:hideMark/>
          </w:tcPr>
          <w:p w14:paraId="35123F26"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Lane ID</w:t>
            </w:r>
          </w:p>
        </w:tc>
        <w:tc>
          <w:tcPr>
            <w:tcW w:w="745" w:type="pct"/>
            <w:tcBorders>
              <w:top w:val="outset" w:sz="6" w:space="0" w:color="auto"/>
              <w:left w:val="outset" w:sz="6" w:space="0" w:color="auto"/>
              <w:bottom w:val="outset" w:sz="6" w:space="0" w:color="auto"/>
              <w:right w:val="outset" w:sz="6" w:space="0" w:color="auto"/>
            </w:tcBorders>
            <w:vAlign w:val="center"/>
            <w:hideMark/>
          </w:tcPr>
          <w:p w14:paraId="180D6FFF"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w:t>
            </w:r>
          </w:p>
        </w:tc>
      </w:tr>
      <w:tr w:rsidR="00FB4E63" w:rsidRPr="00FB4E63" w14:paraId="292C9046" w14:textId="77777777" w:rsidTr="00A031EF">
        <w:tc>
          <w:tcPr>
            <w:tcW w:w="405" w:type="pct"/>
            <w:tcBorders>
              <w:top w:val="outset" w:sz="6" w:space="0" w:color="auto"/>
              <w:left w:val="outset" w:sz="6" w:space="0" w:color="auto"/>
              <w:bottom w:val="outset" w:sz="6" w:space="0" w:color="auto"/>
              <w:right w:val="outset" w:sz="6" w:space="0" w:color="auto"/>
            </w:tcBorders>
            <w:vAlign w:val="center"/>
            <w:hideMark/>
          </w:tcPr>
          <w:p w14:paraId="2A1EAF75"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30</w:t>
            </w:r>
          </w:p>
        </w:tc>
        <w:tc>
          <w:tcPr>
            <w:tcW w:w="450" w:type="pct"/>
            <w:tcBorders>
              <w:top w:val="outset" w:sz="6" w:space="0" w:color="auto"/>
              <w:left w:val="outset" w:sz="6" w:space="0" w:color="auto"/>
              <w:bottom w:val="outset" w:sz="6" w:space="0" w:color="auto"/>
              <w:right w:val="outset" w:sz="6" w:space="0" w:color="auto"/>
            </w:tcBorders>
            <w:vAlign w:val="center"/>
            <w:hideMark/>
          </w:tcPr>
          <w:p w14:paraId="763DF078"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79</w:t>
            </w:r>
          </w:p>
        </w:tc>
        <w:tc>
          <w:tcPr>
            <w:tcW w:w="400" w:type="pct"/>
            <w:tcBorders>
              <w:top w:val="outset" w:sz="6" w:space="0" w:color="auto"/>
              <w:left w:val="outset" w:sz="6" w:space="0" w:color="auto"/>
              <w:bottom w:val="outset" w:sz="6" w:space="0" w:color="auto"/>
              <w:right w:val="outset" w:sz="6" w:space="0" w:color="auto"/>
            </w:tcBorders>
            <w:vAlign w:val="center"/>
            <w:hideMark/>
          </w:tcPr>
          <w:p w14:paraId="413F2B0C"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80</w:t>
            </w:r>
          </w:p>
        </w:tc>
        <w:tc>
          <w:tcPr>
            <w:tcW w:w="1150" w:type="pct"/>
            <w:tcBorders>
              <w:top w:val="outset" w:sz="6" w:space="0" w:color="auto"/>
              <w:left w:val="outset" w:sz="6" w:space="0" w:color="auto"/>
              <w:bottom w:val="outset" w:sz="6" w:space="0" w:color="auto"/>
              <w:right w:val="outset" w:sz="6" w:space="0" w:color="auto"/>
            </w:tcBorders>
            <w:vAlign w:val="center"/>
            <w:hideMark/>
          </w:tcPr>
          <w:p w14:paraId="2F634427"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Record Type</w:t>
            </w:r>
          </w:p>
        </w:tc>
        <w:tc>
          <w:tcPr>
            <w:tcW w:w="350" w:type="pct"/>
            <w:tcBorders>
              <w:top w:val="outset" w:sz="6" w:space="0" w:color="auto"/>
              <w:left w:val="outset" w:sz="6" w:space="0" w:color="auto"/>
              <w:bottom w:val="outset" w:sz="6" w:space="0" w:color="auto"/>
              <w:right w:val="outset" w:sz="6" w:space="0" w:color="auto"/>
            </w:tcBorders>
            <w:vAlign w:val="center"/>
            <w:hideMark/>
          </w:tcPr>
          <w:p w14:paraId="0E3A490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Integer</w:t>
            </w:r>
          </w:p>
        </w:tc>
        <w:tc>
          <w:tcPr>
            <w:tcW w:w="750" w:type="pct"/>
            <w:tcBorders>
              <w:top w:val="outset" w:sz="6" w:space="0" w:color="auto"/>
              <w:left w:val="outset" w:sz="6" w:space="0" w:color="auto"/>
              <w:bottom w:val="outset" w:sz="6" w:space="0" w:color="auto"/>
              <w:right w:val="outset" w:sz="6" w:space="0" w:color="auto"/>
            </w:tcBorders>
            <w:vAlign w:val="center"/>
            <w:hideMark/>
          </w:tcPr>
          <w:p w14:paraId="6D0FBE72"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11</w:t>
            </w:r>
          </w:p>
        </w:tc>
        <w:tc>
          <w:tcPr>
            <w:tcW w:w="750" w:type="pct"/>
            <w:tcBorders>
              <w:top w:val="outset" w:sz="6" w:space="0" w:color="auto"/>
              <w:left w:val="outset" w:sz="6" w:space="0" w:color="auto"/>
              <w:bottom w:val="outset" w:sz="6" w:space="0" w:color="auto"/>
              <w:right w:val="outset" w:sz="6" w:space="0" w:color="auto"/>
            </w:tcBorders>
            <w:vAlign w:val="center"/>
            <w:hideMark/>
          </w:tcPr>
          <w:p w14:paraId="100A0AC3"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Not Applicable</w:t>
            </w:r>
          </w:p>
        </w:tc>
        <w:tc>
          <w:tcPr>
            <w:tcW w:w="745" w:type="pct"/>
            <w:tcBorders>
              <w:top w:val="outset" w:sz="6" w:space="0" w:color="auto"/>
              <w:left w:val="outset" w:sz="6" w:space="0" w:color="auto"/>
              <w:bottom w:val="outset" w:sz="6" w:space="0" w:color="auto"/>
              <w:right w:val="outset" w:sz="6" w:space="0" w:color="auto"/>
            </w:tcBorders>
            <w:vAlign w:val="center"/>
            <w:hideMark/>
          </w:tcPr>
          <w:p w14:paraId="6C4B8B51" w14:textId="77777777" w:rsidR="00FB4E63" w:rsidRPr="00FB4E63" w:rsidRDefault="00FB4E63" w:rsidP="00FB4E63">
            <w:pPr>
              <w:spacing w:before="60" w:after="60"/>
              <w:ind w:left="60" w:right="60"/>
              <w:rPr>
                <w:rFonts w:ascii="Arial" w:eastAsia="Times New Roman" w:hAnsi="Arial" w:cs="Arial"/>
                <w:color w:val="000000"/>
                <w:sz w:val="14"/>
                <w:szCs w:val="14"/>
                <w:lang w:eastAsia="zh-CN"/>
              </w:rPr>
            </w:pPr>
            <w:r w:rsidRPr="00FB4E63">
              <w:rPr>
                <w:rFonts w:ascii="Arial" w:eastAsia="Times New Roman" w:hAnsi="Arial" w:cs="Arial"/>
                <w:color w:val="000000"/>
                <w:sz w:val="14"/>
                <w:szCs w:val="14"/>
                <w:lang w:eastAsia="zh-CN"/>
              </w:rPr>
              <w:t>None</w:t>
            </w:r>
          </w:p>
        </w:tc>
      </w:tr>
    </w:tbl>
    <w:p w14:paraId="6A39ED08" w14:textId="77777777" w:rsidR="00FB4E63" w:rsidRDefault="00FB4E63">
      <w:pPr>
        <w:pStyle w:val="BodyText"/>
        <w:rPr>
          <w:lang w:eastAsia="zh-CN"/>
        </w:rPr>
      </w:pPr>
    </w:p>
    <w:p w14:paraId="573F1F4A" w14:textId="77777777" w:rsidR="00FB4E63" w:rsidRDefault="00FB4E63">
      <w:pPr>
        <w:pStyle w:val="Heading2"/>
        <w:rPr>
          <w:lang w:eastAsia="zh-CN"/>
        </w:rPr>
      </w:pPr>
    </w:p>
    <w:p w14:paraId="5349EAE3" w14:textId="63268166" w:rsidR="002F353D" w:rsidRDefault="0070274E">
      <w:pPr>
        <w:pStyle w:val="Heading2"/>
        <w:rPr>
          <w:lang w:eastAsia="zh-CN"/>
        </w:rPr>
      </w:pPr>
      <w:r>
        <w:rPr>
          <w:lang w:eastAsia="zh-CN"/>
        </w:rPr>
        <w:t>代码实践</w:t>
      </w:r>
    </w:p>
    <w:p w14:paraId="55C4F4AF" w14:textId="432BAE39" w:rsidR="002F353D" w:rsidRDefault="0070274E">
      <w:pPr>
        <w:pStyle w:val="FirstParagraph"/>
        <w:rPr>
          <w:lang w:eastAsia="zh-CN"/>
        </w:rPr>
      </w:pPr>
      <w:r>
        <w:rPr>
          <w:lang w:eastAsia="zh-CN"/>
        </w:rPr>
        <w:t>说了那么多，不如就</w:t>
      </w:r>
      <w:r w:rsidR="00914740">
        <w:rPr>
          <w:rFonts w:hint="eastAsia"/>
          <w:lang w:eastAsia="zh-CN"/>
        </w:rPr>
        <w:t>拿</w:t>
      </w:r>
      <w:r>
        <w:rPr>
          <w:lang w:eastAsia="zh-CN"/>
        </w:rPr>
        <w:t>一个简单的代码来上手试试：</w:t>
      </w:r>
    </w:p>
    <w:p w14:paraId="7FEBBED4" w14:textId="77777777" w:rsidR="002F353D" w:rsidRDefault="0070274E">
      <w:pPr>
        <w:numPr>
          <w:ilvl w:val="0"/>
          <w:numId w:val="4"/>
        </w:numPr>
      </w:pPr>
      <w:r>
        <w:rPr>
          <w:lang w:eastAsia="zh-CN"/>
        </w:rPr>
        <w:t>首先需要将上述的</w:t>
      </w:r>
      <w:proofErr w:type="spellStart"/>
      <w:r>
        <w:rPr>
          <w:lang w:eastAsia="zh-CN"/>
        </w:rPr>
        <w:t>trf</w:t>
      </w:r>
      <w:proofErr w:type="spellEnd"/>
      <w:r>
        <w:rPr>
          <w:lang w:eastAsia="zh-CN"/>
        </w:rPr>
        <w:t>内容保存为</w:t>
      </w:r>
      <w:proofErr w:type="spellStart"/>
      <w:r>
        <w:rPr>
          <w:lang w:eastAsia="zh-CN"/>
        </w:rPr>
        <w:t>trf</w:t>
      </w:r>
      <w:proofErr w:type="spellEnd"/>
      <w:r>
        <w:rPr>
          <w:lang w:eastAsia="zh-CN"/>
        </w:rPr>
        <w:t>文件</w:t>
      </w:r>
      <w:r>
        <w:rPr>
          <w:lang w:eastAsia="zh-CN"/>
        </w:rPr>
        <w:t>,</w:t>
      </w:r>
      <w:r>
        <w:rPr>
          <w:lang w:eastAsia="zh-CN"/>
        </w:rPr>
        <w:t>用文本编辑器打开，将后缀改为</w:t>
      </w:r>
      <w:r>
        <w:rPr>
          <w:lang w:eastAsia="zh-CN"/>
        </w:rPr>
        <w:t>TRF</w:t>
      </w:r>
      <w:r>
        <w:rPr>
          <w:lang w:eastAsia="zh-CN"/>
        </w:rPr>
        <w:t>即可。</w:t>
      </w:r>
      <w:proofErr w:type="spellStart"/>
      <w:r>
        <w:t>如保存为：</w:t>
      </w:r>
      <w:r>
        <w:t>intersection.trf</w:t>
      </w:r>
      <w:proofErr w:type="spellEnd"/>
    </w:p>
    <w:p w14:paraId="1204C261" w14:textId="77777777" w:rsidR="002F353D" w:rsidRDefault="0070274E">
      <w:pPr>
        <w:numPr>
          <w:ilvl w:val="0"/>
          <w:numId w:val="4"/>
        </w:numPr>
        <w:rPr>
          <w:lang w:eastAsia="zh-CN"/>
        </w:rPr>
      </w:pPr>
      <w:r>
        <w:rPr>
          <w:lang w:eastAsia="zh-CN"/>
        </w:rPr>
        <w:t>接下来，可以尝试定义输入文件名称，</w:t>
      </w:r>
      <w:proofErr w:type="spellStart"/>
      <w:r>
        <w:rPr>
          <w:lang w:eastAsia="zh-CN"/>
        </w:rPr>
        <w:t>new.trf</w:t>
      </w:r>
      <w:proofErr w:type="spellEnd"/>
    </w:p>
    <w:p w14:paraId="5BA1C459" w14:textId="77777777" w:rsidR="002F353D" w:rsidRDefault="0070274E">
      <w:pPr>
        <w:numPr>
          <w:ilvl w:val="0"/>
          <w:numId w:val="4"/>
        </w:numPr>
        <w:rPr>
          <w:lang w:eastAsia="zh-CN"/>
        </w:rPr>
      </w:pPr>
      <w:r>
        <w:rPr>
          <w:lang w:eastAsia="zh-CN"/>
        </w:rPr>
        <w:t>这个例子里我阐释在路段【</w:t>
      </w:r>
      <w:r>
        <w:rPr>
          <w:lang w:eastAsia="zh-CN"/>
        </w:rPr>
        <w:t>1</w:t>
      </w:r>
      <w:r>
        <w:rPr>
          <w:lang w:eastAsia="zh-CN"/>
        </w:rPr>
        <w:t>，</w:t>
      </w:r>
      <w:r>
        <w:rPr>
          <w:lang w:eastAsia="zh-CN"/>
        </w:rPr>
        <w:t>5</w:t>
      </w:r>
      <w:r>
        <w:rPr>
          <w:lang w:eastAsia="zh-CN"/>
        </w:rPr>
        <w:t>】所对应的记录</w:t>
      </w:r>
      <w:r>
        <w:rPr>
          <w:lang w:eastAsia="zh-CN"/>
        </w:rPr>
        <w:t>11</w:t>
      </w:r>
      <w:r>
        <w:rPr>
          <w:lang w:eastAsia="zh-CN"/>
        </w:rPr>
        <w:t>中，将原先的车道数从</w:t>
      </w:r>
      <w:r>
        <w:rPr>
          <w:lang w:eastAsia="zh-CN"/>
        </w:rPr>
        <w:t>2</w:t>
      </w:r>
      <w:r>
        <w:rPr>
          <w:lang w:eastAsia="zh-CN"/>
        </w:rPr>
        <w:t>条改成</w:t>
      </w:r>
      <w:r>
        <w:rPr>
          <w:lang w:eastAsia="zh-CN"/>
        </w:rPr>
        <w:t>3</w:t>
      </w:r>
      <w:r>
        <w:rPr>
          <w:lang w:eastAsia="zh-CN"/>
        </w:rPr>
        <w:t>条，所以在</w:t>
      </w:r>
      <w:r>
        <w:rPr>
          <w:lang w:eastAsia="zh-CN"/>
        </w:rPr>
        <w:t>if</w:t>
      </w:r>
      <w:r>
        <w:rPr>
          <w:lang w:eastAsia="zh-CN"/>
        </w:rPr>
        <w:t>条件语句不变的情况下，修改变量</w:t>
      </w:r>
      <w:proofErr w:type="spellStart"/>
      <w:r>
        <w:rPr>
          <w:lang w:eastAsia="zh-CN"/>
        </w:rPr>
        <w:t>num_lane</w:t>
      </w:r>
      <w:proofErr w:type="spellEnd"/>
      <w:r>
        <w:rPr>
          <w:lang w:eastAsia="zh-CN"/>
        </w:rPr>
        <w:t>即可</w:t>
      </w:r>
    </w:p>
    <w:p w14:paraId="67F6849D" w14:textId="77777777" w:rsidR="002F353D" w:rsidRDefault="0070274E">
      <w:pPr>
        <w:numPr>
          <w:ilvl w:val="0"/>
          <w:numId w:val="4"/>
        </w:numPr>
        <w:rPr>
          <w:lang w:eastAsia="zh-CN"/>
        </w:rPr>
      </w:pPr>
      <w:r>
        <w:rPr>
          <w:lang w:eastAsia="zh-CN"/>
        </w:rPr>
        <w:t>最后点击运行，就会在同目录下看到修改后的</w:t>
      </w:r>
      <w:proofErr w:type="spellStart"/>
      <w:r>
        <w:rPr>
          <w:lang w:eastAsia="zh-CN"/>
        </w:rPr>
        <w:t>trf</w:t>
      </w:r>
      <w:proofErr w:type="spellEnd"/>
      <w:r>
        <w:rPr>
          <w:lang w:eastAsia="zh-CN"/>
        </w:rPr>
        <w:t>文件了</w:t>
      </w:r>
    </w:p>
    <w:p w14:paraId="774A65A8" w14:textId="77777777" w:rsidR="002F353D" w:rsidRDefault="0070274E">
      <w:pPr>
        <w:pStyle w:val="SourceCode"/>
      </w:pPr>
      <w:r>
        <w:rPr>
          <w:rStyle w:val="CommentTok"/>
        </w:rPr>
        <w:t xml:space="preserve"># </w:t>
      </w:r>
      <w:proofErr w:type="spellStart"/>
      <w:r>
        <w:rPr>
          <w:rStyle w:val="CommentTok"/>
        </w:rPr>
        <w:t>指定修改后的文件名</w:t>
      </w:r>
      <w:proofErr w:type="spellEnd"/>
      <w:r>
        <w:br/>
      </w:r>
      <w:r>
        <w:rPr>
          <w:rStyle w:val="NormalTok"/>
        </w:rPr>
        <w:t xml:space="preserve">out </w:t>
      </w:r>
      <w:r>
        <w:rPr>
          <w:rStyle w:val="OperatorTok"/>
        </w:rPr>
        <w:t>=</w:t>
      </w:r>
      <w:r>
        <w:rPr>
          <w:rStyle w:val="NormalTok"/>
        </w:rPr>
        <w:t xml:space="preserve"> </w:t>
      </w:r>
      <w:r>
        <w:rPr>
          <w:rStyle w:val="BuiltInTok"/>
        </w:rPr>
        <w:t>open</w:t>
      </w:r>
      <w:r>
        <w:rPr>
          <w:rStyle w:val="NormalTok"/>
        </w:rPr>
        <w:t>(</w:t>
      </w:r>
      <w:r>
        <w:rPr>
          <w:rStyle w:val="StringTok"/>
        </w:rPr>
        <w:t>"new.</w:t>
      </w:r>
      <w:proofErr w:type="spellStart"/>
      <w:r>
        <w:rPr>
          <w:rStyle w:val="StringTok"/>
        </w:rPr>
        <w:t>trf</w:t>
      </w:r>
      <w:proofErr w:type="spellEnd"/>
      <w:r>
        <w:rPr>
          <w:rStyle w:val="StringTok"/>
        </w:rPr>
        <w:t>"</w:t>
      </w:r>
      <w:r>
        <w:rPr>
          <w:rStyle w:val="NormalTok"/>
        </w:rPr>
        <w:t>,</w:t>
      </w:r>
      <w:r>
        <w:rPr>
          <w:rStyle w:val="StringTok"/>
        </w:rPr>
        <w:t>"w"</w:t>
      </w:r>
      <w:r>
        <w:rPr>
          <w:rStyle w:val="NormalTok"/>
        </w:rPr>
        <w:t>)</w:t>
      </w:r>
      <w:r>
        <w:br/>
      </w:r>
      <w:r>
        <w:rPr>
          <w:rStyle w:val="CommentTok"/>
        </w:rPr>
        <w:t xml:space="preserve"># </w:t>
      </w:r>
      <w:proofErr w:type="spellStart"/>
      <w:r>
        <w:rPr>
          <w:rStyle w:val="CommentTok"/>
        </w:rPr>
        <w:t>编辑所需要车道数目</w:t>
      </w:r>
      <w:proofErr w:type="spellEnd"/>
      <w:r>
        <w:br/>
      </w:r>
      <w:proofErr w:type="spellStart"/>
      <w:r>
        <w:rPr>
          <w:rStyle w:val="NormalTok"/>
        </w:rPr>
        <w:t>num_lane</w:t>
      </w:r>
      <w:proofErr w:type="spellEnd"/>
      <w:r>
        <w:rPr>
          <w:rStyle w:val="NormalTok"/>
        </w:rPr>
        <w:t xml:space="preserve"> </w:t>
      </w:r>
      <w:r>
        <w:rPr>
          <w:rStyle w:val="OperatorTok"/>
        </w:rPr>
        <w:t>=</w:t>
      </w:r>
      <w:r>
        <w:rPr>
          <w:rStyle w:val="NormalTok"/>
        </w:rPr>
        <w:t xml:space="preserve"> </w:t>
      </w:r>
      <w:r>
        <w:rPr>
          <w:rStyle w:val="DecValTok"/>
        </w:rPr>
        <w:t>3</w:t>
      </w:r>
      <w:r>
        <w:br/>
      </w:r>
      <w:r>
        <w:rPr>
          <w:rStyle w:val="CommentTok"/>
        </w:rPr>
        <w:t xml:space="preserve"># </w:t>
      </w:r>
      <w:proofErr w:type="spellStart"/>
      <w:r>
        <w:rPr>
          <w:rStyle w:val="CommentTok"/>
        </w:rPr>
        <w:t>原始文件位置</w:t>
      </w:r>
      <w:proofErr w:type="spellEnd"/>
      <w:r>
        <w:br/>
      </w:r>
      <w:r>
        <w:rPr>
          <w:rStyle w:val="ControlFlowTok"/>
        </w:rPr>
        <w:t>with</w:t>
      </w:r>
      <w:r>
        <w:rPr>
          <w:rStyle w:val="NormalTok"/>
        </w:rPr>
        <w:t xml:space="preserve"> </w:t>
      </w:r>
      <w:r>
        <w:rPr>
          <w:rStyle w:val="BuiltInTok"/>
        </w:rPr>
        <w:t>open</w:t>
      </w:r>
      <w:r>
        <w:rPr>
          <w:rStyle w:val="NormalTok"/>
        </w:rPr>
        <w:t>(</w:t>
      </w:r>
      <w:r>
        <w:rPr>
          <w:rStyle w:val="StringTok"/>
        </w:rPr>
        <w:t>"</w:t>
      </w:r>
      <w:proofErr w:type="spellStart"/>
      <w:r>
        <w:rPr>
          <w:rStyle w:val="StringTok"/>
        </w:rPr>
        <w:t>intersection.trf</w:t>
      </w:r>
      <w:proofErr w:type="spellEnd"/>
      <w:r>
        <w:rPr>
          <w:rStyle w:val="StringTok"/>
        </w:rPr>
        <w:t>"</w:t>
      </w:r>
      <w:r>
        <w:rPr>
          <w:rStyle w:val="NormalTok"/>
        </w:rPr>
        <w:t xml:space="preserve">, </w:t>
      </w:r>
      <w:r>
        <w:rPr>
          <w:rStyle w:val="StringTok"/>
        </w:rPr>
        <w:t>"r"</w:t>
      </w:r>
      <w:r>
        <w:rPr>
          <w:rStyle w:val="NormalTok"/>
        </w:rPr>
        <w:t xml:space="preserve">) </w:t>
      </w:r>
      <w:r>
        <w:rPr>
          <w:rStyle w:val="ImportTok"/>
        </w:rPr>
        <w:t>as</w:t>
      </w:r>
      <w:r>
        <w:rPr>
          <w:rStyle w:val="NormalTok"/>
        </w:rPr>
        <w:t xml:space="preserve"> </w:t>
      </w:r>
      <w:r>
        <w:rPr>
          <w:rStyle w:val="BuiltInTok"/>
        </w:rPr>
        <w:t>file</w:t>
      </w:r>
      <w:r>
        <w:rPr>
          <w:rStyle w:val="NormalTok"/>
        </w:rPr>
        <w:t>:</w:t>
      </w:r>
      <w:r>
        <w:br/>
      </w:r>
      <w:r>
        <w:rPr>
          <w:rStyle w:val="NormalTok"/>
        </w:rPr>
        <w:t xml:space="preserve">  </w:t>
      </w:r>
      <w:proofErr w:type="spellStart"/>
      <w:r>
        <w:rPr>
          <w:rStyle w:val="NormalTok"/>
        </w:rPr>
        <w:t>trf</w:t>
      </w:r>
      <w:proofErr w:type="spellEnd"/>
      <w:r>
        <w:rPr>
          <w:rStyle w:val="NormalTok"/>
        </w:rPr>
        <w:t xml:space="preserve"> </w:t>
      </w:r>
      <w:r>
        <w:rPr>
          <w:rStyle w:val="OperatorTok"/>
        </w:rPr>
        <w:t>=</w:t>
      </w:r>
      <w:r>
        <w:rPr>
          <w:rStyle w:val="NormalTok"/>
        </w:rPr>
        <w:t xml:space="preserve"> </w:t>
      </w:r>
      <w:proofErr w:type="spellStart"/>
      <w:r>
        <w:rPr>
          <w:rStyle w:val="BuiltInTok"/>
        </w:rPr>
        <w:t>file</w:t>
      </w:r>
      <w:r>
        <w:rPr>
          <w:rStyle w:val="NormalTok"/>
        </w:rPr>
        <w:t>.readlines</w:t>
      </w:r>
      <w:proofErr w:type="spellEnd"/>
      <w:r>
        <w:rPr>
          <w:rStyle w:val="NormalTok"/>
        </w:rPr>
        <w:t>()</w:t>
      </w:r>
      <w:r>
        <w:br/>
      </w:r>
      <w:r>
        <w:rPr>
          <w:rStyle w:val="NormalTok"/>
        </w:rPr>
        <w:t xml:space="preserve">  </w:t>
      </w:r>
      <w:r>
        <w:rPr>
          <w:rStyle w:val="ControlFlowTok"/>
        </w:rPr>
        <w:t>for</w:t>
      </w:r>
      <w:r>
        <w:rPr>
          <w:rStyle w:val="NormalTok"/>
        </w:rPr>
        <w:t xml:space="preserve"> line </w:t>
      </w:r>
      <w:r>
        <w:rPr>
          <w:rStyle w:val="KeywordTok"/>
        </w:rPr>
        <w:t>in</w:t>
      </w:r>
      <w:r>
        <w:rPr>
          <w:rStyle w:val="NormalTok"/>
        </w:rPr>
        <w:t xml:space="preserve"> </w:t>
      </w:r>
      <w:proofErr w:type="spellStart"/>
      <w:r>
        <w:rPr>
          <w:rStyle w:val="NormalTok"/>
        </w:rPr>
        <w:t>trf</w:t>
      </w:r>
      <w:proofErr w:type="spellEnd"/>
      <w:r>
        <w:rPr>
          <w:rStyle w:val="NormalTok"/>
        </w:rPr>
        <w:t>:</w:t>
      </w:r>
      <w:r>
        <w:br/>
      </w:r>
      <w:r>
        <w:rPr>
          <w:rStyle w:val="NormalTok"/>
        </w:rPr>
        <w:t xml:space="preserve">    </w:t>
      </w:r>
      <w:r>
        <w:rPr>
          <w:rStyle w:val="CommentTok"/>
        </w:rPr>
        <w:t xml:space="preserve"># </w:t>
      </w:r>
      <w:proofErr w:type="spellStart"/>
      <w:r>
        <w:rPr>
          <w:rStyle w:val="CommentTok"/>
        </w:rPr>
        <w:t>自定义定位条件：上游节点，下有节点，记录类型</w:t>
      </w:r>
      <w:proofErr w:type="spellEnd"/>
      <w:r>
        <w:br/>
      </w:r>
      <w:r>
        <w:rPr>
          <w:rStyle w:val="NormalTok"/>
        </w:rPr>
        <w:t xml:space="preserve">    </w:t>
      </w:r>
      <w:r>
        <w:rPr>
          <w:rStyle w:val="ControlFlowTok"/>
        </w:rPr>
        <w:t>if</w:t>
      </w:r>
      <w:r>
        <w:rPr>
          <w:rStyle w:val="NormalTok"/>
        </w:rPr>
        <w:t xml:space="preserve"> line[</w:t>
      </w:r>
      <w:r>
        <w:rPr>
          <w:rStyle w:val="DecValTok"/>
        </w:rPr>
        <w:t>0</w:t>
      </w:r>
      <w:r>
        <w:rPr>
          <w:rStyle w:val="NormalTok"/>
        </w:rPr>
        <w:t>:</w:t>
      </w:r>
      <w:r>
        <w:rPr>
          <w:rStyle w:val="DecValTok"/>
        </w:rPr>
        <w:t>4</w:t>
      </w:r>
      <w:r>
        <w:rPr>
          <w:rStyle w:val="NormalTok"/>
        </w:rPr>
        <w:t xml:space="preserve">] </w:t>
      </w:r>
      <w:r>
        <w:rPr>
          <w:rStyle w:val="OperatorTok"/>
        </w:rPr>
        <w:t>==</w:t>
      </w:r>
      <w:r>
        <w:rPr>
          <w:rStyle w:val="NormalTok"/>
        </w:rPr>
        <w:t xml:space="preserve"> </w:t>
      </w:r>
      <w:r>
        <w:rPr>
          <w:rStyle w:val="StringTok"/>
        </w:rPr>
        <w:t>'   1'</w:t>
      </w:r>
      <w:r>
        <w:rPr>
          <w:rStyle w:val="NormalTok"/>
        </w:rPr>
        <w:t xml:space="preserve"> </w:t>
      </w:r>
      <w:r>
        <w:rPr>
          <w:rStyle w:val="KeywordTok"/>
        </w:rPr>
        <w:t>and</w:t>
      </w:r>
      <w:r>
        <w:rPr>
          <w:rStyle w:val="NormalTok"/>
        </w:rPr>
        <w:t xml:space="preserve"> line[</w:t>
      </w:r>
      <w:r>
        <w:rPr>
          <w:rStyle w:val="DecValTok"/>
        </w:rPr>
        <w:t>4</w:t>
      </w:r>
      <w:r>
        <w:rPr>
          <w:rStyle w:val="NormalTok"/>
        </w:rPr>
        <w:t>:</w:t>
      </w:r>
      <w:r>
        <w:rPr>
          <w:rStyle w:val="DecValTok"/>
        </w:rPr>
        <w:t>8</w:t>
      </w:r>
      <w:r>
        <w:rPr>
          <w:rStyle w:val="NormalTok"/>
        </w:rPr>
        <w:t xml:space="preserve">] </w:t>
      </w:r>
      <w:r>
        <w:rPr>
          <w:rStyle w:val="OperatorTok"/>
        </w:rPr>
        <w:t>==</w:t>
      </w:r>
      <w:r>
        <w:rPr>
          <w:rStyle w:val="NormalTok"/>
        </w:rPr>
        <w:t xml:space="preserve"> </w:t>
      </w:r>
      <w:r>
        <w:rPr>
          <w:rStyle w:val="StringTok"/>
        </w:rPr>
        <w:t>'   5'</w:t>
      </w:r>
      <w:r>
        <w:rPr>
          <w:rStyle w:val="NormalTok"/>
        </w:rPr>
        <w:t xml:space="preserve"> </w:t>
      </w:r>
      <w:r>
        <w:rPr>
          <w:rStyle w:val="KeywordTok"/>
        </w:rPr>
        <w:t>and</w:t>
      </w:r>
      <w:r>
        <w:rPr>
          <w:rStyle w:val="NormalTok"/>
        </w:rPr>
        <w:t xml:space="preserve"> line[</w:t>
      </w:r>
      <w:r>
        <w:rPr>
          <w:rStyle w:val="DecValTok"/>
        </w:rPr>
        <w:t>77</w:t>
      </w:r>
      <w:r>
        <w:rPr>
          <w:rStyle w:val="NormalTok"/>
        </w:rPr>
        <w:t>:</w:t>
      </w:r>
      <w:r>
        <w:rPr>
          <w:rStyle w:val="DecValTok"/>
        </w:rPr>
        <w:t>80</w:t>
      </w:r>
      <w:r>
        <w:rPr>
          <w:rStyle w:val="NormalTok"/>
        </w:rPr>
        <w:t xml:space="preserve">] </w:t>
      </w:r>
      <w:r>
        <w:rPr>
          <w:rStyle w:val="OperatorTok"/>
        </w:rPr>
        <w:t>==</w:t>
      </w:r>
      <w:r>
        <w:rPr>
          <w:rStyle w:val="StringTok"/>
        </w:rPr>
        <w:t>' 11'</w:t>
      </w:r>
      <w:r>
        <w:rPr>
          <w:rStyle w:val="NormalTok"/>
        </w:rPr>
        <w:t>:</w:t>
      </w:r>
      <w:r>
        <w:br/>
      </w:r>
      <w:r>
        <w:rPr>
          <w:rStyle w:val="NormalTok"/>
        </w:rPr>
        <w:t xml:space="preserve">      newline </w:t>
      </w:r>
      <w:r>
        <w:rPr>
          <w:rStyle w:val="OperatorTok"/>
        </w:rPr>
        <w:t>=</w:t>
      </w:r>
      <w:r>
        <w:rPr>
          <w:rStyle w:val="NormalTok"/>
        </w:rPr>
        <w:t xml:space="preserve"> line[</w:t>
      </w:r>
      <w:r>
        <w:rPr>
          <w:rStyle w:val="DecValTok"/>
        </w:rPr>
        <w:t>0</w:t>
      </w:r>
      <w:r>
        <w:rPr>
          <w:rStyle w:val="NormalTok"/>
        </w:rPr>
        <w:t>:</w:t>
      </w:r>
      <w:r>
        <w:rPr>
          <w:rStyle w:val="DecValTok"/>
        </w:rPr>
        <w:t>21</w:t>
      </w:r>
      <w:r>
        <w:rPr>
          <w:rStyle w:val="NormalTok"/>
        </w:rPr>
        <w:t xml:space="preserve">] </w:t>
      </w:r>
      <w:r>
        <w:rPr>
          <w:rStyle w:val="OperatorTok"/>
        </w:rPr>
        <w:t>+</w:t>
      </w:r>
      <w:r>
        <w:rPr>
          <w:rStyle w:val="NormalTok"/>
        </w:rPr>
        <w:t xml:space="preserve"> </w:t>
      </w:r>
      <w:r>
        <w:rPr>
          <w:rStyle w:val="BuiltInTok"/>
        </w:rPr>
        <w:t>str</w:t>
      </w:r>
      <w:r>
        <w:rPr>
          <w:rStyle w:val="NormalTok"/>
        </w:rPr>
        <w:t>(</w:t>
      </w:r>
      <w:proofErr w:type="spellStart"/>
      <w:r>
        <w:rPr>
          <w:rStyle w:val="NormalTok"/>
        </w:rPr>
        <w:t>num_lane</w:t>
      </w:r>
      <w:proofErr w:type="spellEnd"/>
      <w:r>
        <w:rPr>
          <w:rStyle w:val="NormalTok"/>
        </w:rPr>
        <w:t xml:space="preserve">) </w:t>
      </w:r>
      <w:r>
        <w:rPr>
          <w:rStyle w:val="OperatorTok"/>
        </w:rPr>
        <w:t>+</w:t>
      </w:r>
      <w:r>
        <w:rPr>
          <w:rStyle w:val="NormalTok"/>
        </w:rPr>
        <w:t xml:space="preserve"> line[</w:t>
      </w:r>
      <w:r>
        <w:rPr>
          <w:rStyle w:val="DecValTok"/>
        </w:rPr>
        <w:t>22</w:t>
      </w:r>
      <w:r>
        <w:rPr>
          <w:rStyle w:val="NormalTok"/>
        </w:rPr>
        <w:t>:</w:t>
      </w:r>
      <w:r>
        <w:rPr>
          <w:rStyle w:val="DecValTok"/>
        </w:rPr>
        <w:t>80</w:t>
      </w:r>
      <w:r>
        <w:rPr>
          <w:rStyle w:val="NormalTok"/>
        </w:rPr>
        <w:t xml:space="preserve">] </w:t>
      </w:r>
      <w:r>
        <w:rPr>
          <w:rStyle w:val="OperatorTok"/>
        </w:rPr>
        <w:t>+</w:t>
      </w:r>
      <w:r>
        <w:rPr>
          <w:rStyle w:val="StringTok"/>
        </w:rPr>
        <w:t>'</w:t>
      </w:r>
      <w:r>
        <w:rPr>
          <w:rStyle w:val="CharTok"/>
        </w:rPr>
        <w:t>\n</w:t>
      </w:r>
      <w:r>
        <w:rPr>
          <w:rStyle w:val="StringTok"/>
        </w:rPr>
        <w:t>'</w:t>
      </w:r>
      <w:r>
        <w:br/>
      </w:r>
      <w:r>
        <w:rPr>
          <w:rStyle w:val="NormalTok"/>
        </w:rPr>
        <w:t xml:space="preserve">      </w:t>
      </w:r>
      <w:proofErr w:type="spellStart"/>
      <w:r>
        <w:rPr>
          <w:rStyle w:val="NormalTok"/>
        </w:rPr>
        <w:t>out.write</w:t>
      </w:r>
      <w:proofErr w:type="spellEnd"/>
      <w:r>
        <w:rPr>
          <w:rStyle w:val="NormalTok"/>
        </w:rPr>
        <w:t>(newline)</w:t>
      </w:r>
      <w:r>
        <w:br/>
      </w:r>
      <w:r>
        <w:rPr>
          <w:rStyle w:val="NormalTok"/>
        </w:rPr>
        <w:t xml:space="preserve">    </w:t>
      </w:r>
      <w:r>
        <w:rPr>
          <w:rStyle w:val="ControlFlowTok"/>
        </w:rPr>
        <w:t>else</w:t>
      </w:r>
      <w:r>
        <w:rPr>
          <w:rStyle w:val="NormalTok"/>
        </w:rPr>
        <w:t>:</w:t>
      </w:r>
      <w:r>
        <w:br/>
      </w:r>
      <w:r>
        <w:rPr>
          <w:rStyle w:val="NormalTok"/>
        </w:rPr>
        <w:t xml:space="preserve">      </w:t>
      </w:r>
      <w:proofErr w:type="spellStart"/>
      <w:r>
        <w:rPr>
          <w:rStyle w:val="NormalTok"/>
        </w:rPr>
        <w:t>out.write</w:t>
      </w:r>
      <w:proofErr w:type="spellEnd"/>
      <w:r>
        <w:rPr>
          <w:rStyle w:val="NormalTok"/>
        </w:rPr>
        <w:t>(line)</w:t>
      </w:r>
      <w:r>
        <w:br/>
      </w:r>
      <w:proofErr w:type="spellStart"/>
      <w:r>
        <w:rPr>
          <w:rStyle w:val="NormalTok"/>
        </w:rPr>
        <w:t>out.close</w:t>
      </w:r>
      <w:proofErr w:type="spellEnd"/>
      <w:r>
        <w:rPr>
          <w:rStyle w:val="NormalTok"/>
        </w:rPr>
        <w:t>()</w:t>
      </w:r>
    </w:p>
    <w:p w14:paraId="7C2ACA13" w14:textId="76FD4974" w:rsidR="002F353D" w:rsidRDefault="0070274E">
      <w:pPr>
        <w:pStyle w:val="FirstParagraph"/>
        <w:rPr>
          <w:lang w:eastAsia="zh-CN"/>
        </w:rPr>
      </w:pPr>
      <w:r>
        <w:rPr>
          <w:lang w:eastAsia="zh-CN"/>
        </w:rPr>
        <w:t>至此，有关</w:t>
      </w:r>
      <w:r>
        <w:rPr>
          <w:lang w:eastAsia="zh-CN"/>
        </w:rPr>
        <w:t>CORSIM</w:t>
      </w:r>
      <w:r>
        <w:rPr>
          <w:lang w:eastAsia="zh-CN"/>
        </w:rPr>
        <w:t>输入文件的初步认识和上手教程就差不多了，感兴趣的小伙伴可以尝试玩一玩这个代码（</w:t>
      </w:r>
      <w:r w:rsidR="00D0447A">
        <w:rPr>
          <w:rFonts w:hint="eastAsia"/>
          <w:lang w:eastAsia="zh-CN"/>
        </w:rPr>
        <w:t>仅仅</w:t>
      </w:r>
      <w:r>
        <w:rPr>
          <w:lang w:eastAsia="zh-CN"/>
        </w:rPr>
        <w:t>需要简单的逻辑判断和字符串拼接技术），就可以在未来应对更个性化的需求。</w:t>
      </w:r>
    </w:p>
    <w:p w14:paraId="10973869" w14:textId="299F738D" w:rsidR="002F353D" w:rsidRDefault="0070274E">
      <w:pPr>
        <w:pStyle w:val="BodyText"/>
        <w:rPr>
          <w:lang w:eastAsia="zh-CN"/>
        </w:rPr>
      </w:pPr>
      <w:r>
        <w:rPr>
          <w:lang w:eastAsia="zh-CN"/>
        </w:rPr>
        <w:lastRenderedPageBreak/>
        <w:t>后面会跟大家介绍更多有关</w:t>
      </w:r>
      <w:r w:rsidR="00D96C01">
        <w:rPr>
          <w:lang w:eastAsia="zh-CN"/>
        </w:rPr>
        <w:t>CORSIM</w:t>
      </w:r>
      <w:r>
        <w:rPr>
          <w:lang w:eastAsia="zh-CN"/>
        </w:rPr>
        <w:t>引擎的玩法，欢迎更多感兴趣的同学与作者进行进一步的交流！</w:t>
      </w:r>
    </w:p>
    <w:p w14:paraId="145BD137" w14:textId="77777777" w:rsidR="002F353D" w:rsidRDefault="0070274E">
      <w:pPr>
        <w:pStyle w:val="BodyText"/>
        <w:rPr>
          <w:lang w:eastAsia="zh-CN"/>
        </w:rPr>
      </w:pPr>
      <w:r>
        <w:rPr>
          <w:lang w:eastAsia="zh-CN"/>
        </w:rPr>
        <w:t xml:space="preserve"> </w:t>
      </w:r>
    </w:p>
    <w:p w14:paraId="2175DFE2" w14:textId="77777777" w:rsidR="002F353D" w:rsidRDefault="0070274E">
      <w:pPr>
        <w:pStyle w:val="Heading2"/>
        <w:rPr>
          <w:lang w:eastAsia="zh-CN"/>
        </w:rPr>
      </w:pPr>
      <w:bookmarkStart w:id="3" w:name="header-n49"/>
      <w:bookmarkEnd w:id="3"/>
      <w:r>
        <w:rPr>
          <w:lang w:eastAsia="zh-CN"/>
        </w:rPr>
        <w:t>参考文献</w:t>
      </w:r>
    </w:p>
    <w:p w14:paraId="6C648714" w14:textId="06183F00" w:rsidR="00792BC8" w:rsidRDefault="00792BC8" w:rsidP="00792BC8">
      <w:pPr>
        <w:pStyle w:val="FirstParagraph"/>
        <w:rPr>
          <w:lang w:eastAsia="zh-CN"/>
        </w:rPr>
      </w:pPr>
      <w:r>
        <w:rPr>
          <w:lang w:eastAsia="zh-CN"/>
        </w:rPr>
        <w:t xml:space="preserve">[1]: https://mctrans.ce.ufl.edu/mct/index.php/tsis-corsim/ </w:t>
      </w:r>
    </w:p>
    <w:p w14:paraId="679EE8E6" w14:textId="6B358D8F" w:rsidR="00792BC8" w:rsidRDefault="00792BC8" w:rsidP="00792BC8">
      <w:pPr>
        <w:pStyle w:val="FirstParagraph"/>
      </w:pPr>
      <w:r>
        <w:t xml:space="preserve">[2]:  CORSIM User's Guide Version 6.0 </w:t>
      </w:r>
    </w:p>
    <w:p w14:paraId="5659A947" w14:textId="00848763" w:rsidR="00792BC8" w:rsidRDefault="00792BC8" w:rsidP="00792BC8">
      <w:pPr>
        <w:pStyle w:val="FirstParagraph"/>
      </w:pPr>
      <w:r>
        <w:t>[3]:   CORSIM Run-Time Extension (RTE) Developer's Guide</w:t>
      </w:r>
    </w:p>
    <w:p w14:paraId="421A9DB8" w14:textId="774A8BBF" w:rsidR="002F353D" w:rsidRDefault="00792BC8" w:rsidP="00792BC8">
      <w:pPr>
        <w:pStyle w:val="FirstParagraph"/>
      </w:pPr>
      <w:r>
        <w:t>[4]:   CORSIM Reference Manual</w:t>
      </w:r>
    </w:p>
    <w:p w14:paraId="122173AA" w14:textId="77777777" w:rsidR="002F353D" w:rsidRDefault="002F353D">
      <w:pPr>
        <w:pStyle w:val="BodyText"/>
      </w:pPr>
    </w:p>
    <w:p w14:paraId="285EEFBD" w14:textId="77777777" w:rsidR="002F353D" w:rsidRDefault="002F353D">
      <w:pPr>
        <w:pStyle w:val="BodyText"/>
      </w:pPr>
    </w:p>
    <w:p w14:paraId="5D1FFB3A" w14:textId="77777777" w:rsidR="002F353D" w:rsidRDefault="002F353D">
      <w:pPr>
        <w:pStyle w:val="BodyText"/>
      </w:pPr>
    </w:p>
    <w:sectPr w:rsidR="002F353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DCCFE" w14:textId="77777777" w:rsidR="00687B05" w:rsidRDefault="00687B05">
      <w:pPr>
        <w:spacing w:after="0"/>
      </w:pPr>
      <w:r>
        <w:separator/>
      </w:r>
    </w:p>
  </w:endnote>
  <w:endnote w:type="continuationSeparator" w:id="0">
    <w:p w14:paraId="2FBE82A1" w14:textId="77777777" w:rsidR="00687B05" w:rsidRDefault="00687B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BE76DC" w14:textId="77777777" w:rsidR="00687B05" w:rsidRDefault="00687B05">
      <w:r>
        <w:separator/>
      </w:r>
    </w:p>
  </w:footnote>
  <w:footnote w:type="continuationSeparator" w:id="0">
    <w:p w14:paraId="1FD9425B" w14:textId="77777777" w:rsidR="00687B05" w:rsidRDefault="00687B05">
      <w:r>
        <w:continuationSeparator/>
      </w:r>
    </w:p>
  </w:footnote>
  <w:footnote w:id="1">
    <w:p w14:paraId="6496B527" w14:textId="77777777" w:rsidR="002F353D" w:rsidRDefault="0070274E">
      <w:pPr>
        <w:pStyle w:val="FootnoteText"/>
      </w:pPr>
      <w:r>
        <w:rPr>
          <w:rStyle w:val="FootnoteReference"/>
        </w:rPr>
        <w:footnoteRef/>
      </w:r>
      <w:r>
        <w:t xml:space="preserve"> https://mctrans.ce.ufl.edu/mct/index.php/tsis-corsim/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351AB7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17CD567"/>
    <w:multiLevelType w:val="multilevel"/>
    <w:tmpl w:val="EC66CA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0AEC5B6"/>
    <w:multiLevelType w:val="multilevel"/>
    <w:tmpl w:val="7FDEC4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王 婷">
    <w15:presenceInfo w15:providerId="Windows Live" w15:userId="d350a4f0196a3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embedSystemFonts/>
  <w:bordersDoNotSurroundHeader/>
  <w:bordersDoNotSurroundFooter/>
  <w:hideSpellingErrors/>
  <w:hideGrammaticalError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2980"/>
    <w:rsid w:val="000C5A8C"/>
    <w:rsid w:val="0014057B"/>
    <w:rsid w:val="00247D6B"/>
    <w:rsid w:val="002F353D"/>
    <w:rsid w:val="003015DE"/>
    <w:rsid w:val="00333EA4"/>
    <w:rsid w:val="003C1271"/>
    <w:rsid w:val="004610DC"/>
    <w:rsid w:val="00486488"/>
    <w:rsid w:val="004E29B3"/>
    <w:rsid w:val="005871E5"/>
    <w:rsid w:val="00590D07"/>
    <w:rsid w:val="0059385D"/>
    <w:rsid w:val="00617824"/>
    <w:rsid w:val="0064364B"/>
    <w:rsid w:val="00646DE2"/>
    <w:rsid w:val="006678C0"/>
    <w:rsid w:val="00673269"/>
    <w:rsid w:val="00687B05"/>
    <w:rsid w:val="0070274E"/>
    <w:rsid w:val="00784D58"/>
    <w:rsid w:val="00792BC8"/>
    <w:rsid w:val="007D5EAA"/>
    <w:rsid w:val="00862E87"/>
    <w:rsid w:val="008A3EB1"/>
    <w:rsid w:val="008A423C"/>
    <w:rsid w:val="008D6863"/>
    <w:rsid w:val="00914740"/>
    <w:rsid w:val="00A031EF"/>
    <w:rsid w:val="00A163BE"/>
    <w:rsid w:val="00B86B75"/>
    <w:rsid w:val="00BC48D5"/>
    <w:rsid w:val="00C36279"/>
    <w:rsid w:val="00CF1F8D"/>
    <w:rsid w:val="00D0447A"/>
    <w:rsid w:val="00D678E4"/>
    <w:rsid w:val="00D96C01"/>
    <w:rsid w:val="00DA1C69"/>
    <w:rsid w:val="00E06B2B"/>
    <w:rsid w:val="00E315A3"/>
    <w:rsid w:val="00E55AC1"/>
    <w:rsid w:val="00FB4E63"/>
    <w:rsid w:val="00FB507E"/>
    <w:rsid w:val="00FE1EF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BCD82"/>
  <w15:docId w15:val="{DC32CF59-B8B6-C447-A5BB-E28964B33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7D5EA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A1C6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DA1C69"/>
    <w:rPr>
      <w:sz w:val="18"/>
      <w:szCs w:val="18"/>
    </w:rPr>
  </w:style>
  <w:style w:type="paragraph" w:styleId="Footer">
    <w:name w:val="footer"/>
    <w:basedOn w:val="Normal"/>
    <w:link w:val="FooterChar"/>
    <w:unhideWhenUsed/>
    <w:rsid w:val="00DA1C69"/>
    <w:pPr>
      <w:tabs>
        <w:tab w:val="center" w:pos="4153"/>
        <w:tab w:val="right" w:pos="8306"/>
      </w:tabs>
      <w:snapToGrid w:val="0"/>
    </w:pPr>
    <w:rPr>
      <w:sz w:val="18"/>
      <w:szCs w:val="18"/>
    </w:rPr>
  </w:style>
  <w:style w:type="character" w:customStyle="1" w:styleId="FooterChar">
    <w:name w:val="Footer Char"/>
    <w:basedOn w:val="DefaultParagraphFont"/>
    <w:link w:val="Footer"/>
    <w:rsid w:val="00DA1C69"/>
    <w:rPr>
      <w:sz w:val="18"/>
      <w:szCs w:val="18"/>
    </w:rPr>
  </w:style>
  <w:style w:type="character" w:styleId="CommentReference">
    <w:name w:val="annotation reference"/>
    <w:basedOn w:val="DefaultParagraphFont"/>
    <w:semiHidden/>
    <w:unhideWhenUsed/>
    <w:rsid w:val="00DA1C69"/>
    <w:rPr>
      <w:sz w:val="21"/>
      <w:szCs w:val="21"/>
    </w:rPr>
  </w:style>
  <w:style w:type="paragraph" w:styleId="CommentText">
    <w:name w:val="annotation text"/>
    <w:basedOn w:val="Normal"/>
    <w:link w:val="CommentTextChar"/>
    <w:semiHidden/>
    <w:unhideWhenUsed/>
    <w:rsid w:val="00DA1C69"/>
  </w:style>
  <w:style w:type="character" w:customStyle="1" w:styleId="CommentTextChar">
    <w:name w:val="Comment Text Char"/>
    <w:basedOn w:val="DefaultParagraphFont"/>
    <w:link w:val="CommentText"/>
    <w:semiHidden/>
    <w:rsid w:val="00DA1C69"/>
  </w:style>
  <w:style w:type="paragraph" w:styleId="CommentSubject">
    <w:name w:val="annotation subject"/>
    <w:basedOn w:val="CommentText"/>
    <w:next w:val="CommentText"/>
    <w:link w:val="CommentSubjectChar"/>
    <w:semiHidden/>
    <w:unhideWhenUsed/>
    <w:rsid w:val="00DA1C69"/>
    <w:rPr>
      <w:b/>
      <w:bCs/>
    </w:rPr>
  </w:style>
  <w:style w:type="character" w:customStyle="1" w:styleId="CommentSubjectChar">
    <w:name w:val="Comment Subject Char"/>
    <w:basedOn w:val="CommentTextChar"/>
    <w:link w:val="CommentSubject"/>
    <w:semiHidden/>
    <w:rsid w:val="00DA1C69"/>
    <w:rPr>
      <w:b/>
      <w:bCs/>
    </w:rPr>
  </w:style>
  <w:style w:type="paragraph" w:styleId="BalloonText">
    <w:name w:val="Balloon Text"/>
    <w:basedOn w:val="Normal"/>
    <w:link w:val="BalloonTextChar"/>
    <w:semiHidden/>
    <w:unhideWhenUsed/>
    <w:rsid w:val="00DA1C69"/>
    <w:pPr>
      <w:spacing w:after="0"/>
    </w:pPr>
    <w:rPr>
      <w:sz w:val="18"/>
      <w:szCs w:val="18"/>
    </w:rPr>
  </w:style>
  <w:style w:type="character" w:customStyle="1" w:styleId="BalloonTextChar">
    <w:name w:val="Balloon Text Char"/>
    <w:basedOn w:val="DefaultParagraphFont"/>
    <w:link w:val="BalloonText"/>
    <w:semiHidden/>
    <w:rsid w:val="00DA1C69"/>
    <w:rPr>
      <w:sz w:val="18"/>
      <w:szCs w:val="18"/>
    </w:rPr>
  </w:style>
  <w:style w:type="character" w:styleId="Strong">
    <w:name w:val="Strong"/>
    <w:basedOn w:val="DefaultParagraphFont"/>
    <w:uiPriority w:val="22"/>
    <w:qFormat/>
    <w:rsid w:val="00A031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296962">
      <w:bodyDiv w:val="1"/>
      <w:marLeft w:val="0"/>
      <w:marRight w:val="0"/>
      <w:marTop w:val="0"/>
      <w:marBottom w:val="0"/>
      <w:divBdr>
        <w:top w:val="none" w:sz="0" w:space="0" w:color="auto"/>
        <w:left w:val="none" w:sz="0" w:space="0" w:color="auto"/>
        <w:bottom w:val="none" w:sz="0" w:space="0" w:color="auto"/>
        <w:right w:val="none" w:sz="0" w:space="0" w:color="auto"/>
      </w:divBdr>
    </w:div>
    <w:div w:id="231817023">
      <w:bodyDiv w:val="1"/>
      <w:marLeft w:val="0"/>
      <w:marRight w:val="0"/>
      <w:marTop w:val="0"/>
      <w:marBottom w:val="0"/>
      <w:divBdr>
        <w:top w:val="none" w:sz="0" w:space="0" w:color="auto"/>
        <w:left w:val="none" w:sz="0" w:space="0" w:color="auto"/>
        <w:bottom w:val="none" w:sz="0" w:space="0" w:color="auto"/>
        <w:right w:val="none" w:sz="0" w:space="0" w:color="auto"/>
      </w:divBdr>
    </w:div>
    <w:div w:id="451024548">
      <w:bodyDiv w:val="1"/>
      <w:marLeft w:val="0"/>
      <w:marRight w:val="0"/>
      <w:marTop w:val="0"/>
      <w:marBottom w:val="0"/>
      <w:divBdr>
        <w:top w:val="none" w:sz="0" w:space="0" w:color="auto"/>
        <w:left w:val="none" w:sz="0" w:space="0" w:color="auto"/>
        <w:bottom w:val="none" w:sz="0" w:space="0" w:color="auto"/>
        <w:right w:val="none" w:sz="0" w:space="0" w:color="auto"/>
      </w:divBdr>
    </w:div>
    <w:div w:id="492987961">
      <w:bodyDiv w:val="1"/>
      <w:marLeft w:val="0"/>
      <w:marRight w:val="0"/>
      <w:marTop w:val="0"/>
      <w:marBottom w:val="0"/>
      <w:divBdr>
        <w:top w:val="none" w:sz="0" w:space="0" w:color="auto"/>
        <w:left w:val="none" w:sz="0" w:space="0" w:color="auto"/>
        <w:bottom w:val="none" w:sz="0" w:space="0" w:color="auto"/>
        <w:right w:val="none" w:sz="0" w:space="0" w:color="auto"/>
      </w:divBdr>
    </w:div>
    <w:div w:id="884101280">
      <w:bodyDiv w:val="1"/>
      <w:marLeft w:val="0"/>
      <w:marRight w:val="0"/>
      <w:marTop w:val="0"/>
      <w:marBottom w:val="0"/>
      <w:divBdr>
        <w:top w:val="none" w:sz="0" w:space="0" w:color="auto"/>
        <w:left w:val="none" w:sz="0" w:space="0" w:color="auto"/>
        <w:bottom w:val="none" w:sz="0" w:space="0" w:color="auto"/>
        <w:right w:val="none" w:sz="0" w:space="0" w:color="auto"/>
      </w:divBdr>
    </w:div>
    <w:div w:id="895706019">
      <w:bodyDiv w:val="1"/>
      <w:marLeft w:val="0"/>
      <w:marRight w:val="0"/>
      <w:marTop w:val="0"/>
      <w:marBottom w:val="0"/>
      <w:divBdr>
        <w:top w:val="none" w:sz="0" w:space="0" w:color="auto"/>
        <w:left w:val="none" w:sz="0" w:space="0" w:color="auto"/>
        <w:bottom w:val="none" w:sz="0" w:space="0" w:color="auto"/>
        <w:right w:val="none" w:sz="0" w:space="0" w:color="auto"/>
      </w:divBdr>
    </w:div>
    <w:div w:id="1207184341">
      <w:bodyDiv w:val="1"/>
      <w:marLeft w:val="0"/>
      <w:marRight w:val="0"/>
      <w:marTop w:val="0"/>
      <w:marBottom w:val="0"/>
      <w:divBdr>
        <w:top w:val="none" w:sz="0" w:space="0" w:color="auto"/>
        <w:left w:val="none" w:sz="0" w:space="0" w:color="auto"/>
        <w:bottom w:val="none" w:sz="0" w:space="0" w:color="auto"/>
        <w:right w:val="none" w:sz="0" w:space="0" w:color="auto"/>
      </w:divBdr>
      <w:divsChild>
        <w:div w:id="1763986648">
          <w:marLeft w:val="0"/>
          <w:marRight w:val="0"/>
          <w:marTop w:val="240"/>
          <w:marBottom w:val="240"/>
          <w:divBdr>
            <w:top w:val="none" w:sz="0" w:space="0" w:color="auto"/>
            <w:left w:val="none" w:sz="0" w:space="0" w:color="auto"/>
            <w:bottom w:val="none" w:sz="0" w:space="0" w:color="auto"/>
            <w:right w:val="none" w:sz="0" w:space="0" w:color="auto"/>
          </w:divBdr>
        </w:div>
        <w:div w:id="222721166">
          <w:marLeft w:val="0"/>
          <w:marRight w:val="0"/>
          <w:marTop w:val="0"/>
          <w:marBottom w:val="240"/>
          <w:divBdr>
            <w:top w:val="none" w:sz="0" w:space="0" w:color="auto"/>
            <w:left w:val="none" w:sz="0" w:space="0" w:color="auto"/>
            <w:bottom w:val="none" w:sz="0" w:space="0" w:color="auto"/>
            <w:right w:val="none" w:sz="0" w:space="0" w:color="auto"/>
          </w:divBdr>
        </w:div>
        <w:div w:id="665330836">
          <w:marLeft w:val="0"/>
          <w:marRight w:val="0"/>
          <w:marTop w:val="0"/>
          <w:marBottom w:val="240"/>
          <w:divBdr>
            <w:top w:val="none" w:sz="0" w:space="0" w:color="auto"/>
            <w:left w:val="none" w:sz="0" w:space="0" w:color="auto"/>
            <w:bottom w:val="none" w:sz="0" w:space="0" w:color="auto"/>
            <w:right w:val="none" w:sz="0" w:space="0" w:color="auto"/>
          </w:divBdr>
        </w:div>
        <w:div w:id="1266227954">
          <w:marLeft w:val="0"/>
          <w:marRight w:val="0"/>
          <w:marTop w:val="0"/>
          <w:marBottom w:val="240"/>
          <w:divBdr>
            <w:top w:val="none" w:sz="0" w:space="0" w:color="auto"/>
            <w:left w:val="none" w:sz="0" w:space="0" w:color="auto"/>
            <w:bottom w:val="none" w:sz="0" w:space="0" w:color="auto"/>
            <w:right w:val="none" w:sz="0" w:space="0" w:color="auto"/>
          </w:divBdr>
        </w:div>
      </w:divsChild>
    </w:div>
    <w:div w:id="1308128280">
      <w:bodyDiv w:val="1"/>
      <w:marLeft w:val="0"/>
      <w:marRight w:val="0"/>
      <w:marTop w:val="0"/>
      <w:marBottom w:val="0"/>
      <w:divBdr>
        <w:top w:val="none" w:sz="0" w:space="0" w:color="auto"/>
        <w:left w:val="none" w:sz="0" w:space="0" w:color="auto"/>
        <w:bottom w:val="none" w:sz="0" w:space="0" w:color="auto"/>
        <w:right w:val="none" w:sz="0" w:space="0" w:color="auto"/>
      </w:divBdr>
    </w:div>
    <w:div w:id="1445996286">
      <w:bodyDiv w:val="1"/>
      <w:marLeft w:val="0"/>
      <w:marRight w:val="0"/>
      <w:marTop w:val="0"/>
      <w:marBottom w:val="0"/>
      <w:divBdr>
        <w:top w:val="none" w:sz="0" w:space="0" w:color="auto"/>
        <w:left w:val="none" w:sz="0" w:space="0" w:color="auto"/>
        <w:bottom w:val="none" w:sz="0" w:space="0" w:color="auto"/>
        <w:right w:val="none" w:sz="0" w:space="0" w:color="auto"/>
      </w:divBdr>
    </w:div>
    <w:div w:id="1536389000">
      <w:bodyDiv w:val="1"/>
      <w:marLeft w:val="0"/>
      <w:marRight w:val="0"/>
      <w:marTop w:val="0"/>
      <w:marBottom w:val="0"/>
      <w:divBdr>
        <w:top w:val="none" w:sz="0" w:space="0" w:color="auto"/>
        <w:left w:val="none" w:sz="0" w:space="0" w:color="auto"/>
        <w:bottom w:val="none" w:sz="0" w:space="0" w:color="auto"/>
        <w:right w:val="none" w:sz="0" w:space="0" w:color="auto"/>
      </w:divBdr>
    </w:div>
    <w:div w:id="1585915479">
      <w:bodyDiv w:val="1"/>
      <w:marLeft w:val="0"/>
      <w:marRight w:val="0"/>
      <w:marTop w:val="0"/>
      <w:marBottom w:val="0"/>
      <w:divBdr>
        <w:top w:val="none" w:sz="0" w:space="0" w:color="auto"/>
        <w:left w:val="none" w:sz="0" w:space="0" w:color="auto"/>
        <w:bottom w:val="none" w:sz="0" w:space="0" w:color="auto"/>
        <w:right w:val="none" w:sz="0" w:space="0" w:color="auto"/>
      </w:divBdr>
      <w:divsChild>
        <w:div w:id="1946571540">
          <w:marLeft w:val="0"/>
          <w:marRight w:val="0"/>
          <w:marTop w:val="240"/>
          <w:marBottom w:val="240"/>
          <w:divBdr>
            <w:top w:val="none" w:sz="0" w:space="0" w:color="auto"/>
            <w:left w:val="none" w:sz="0" w:space="0" w:color="auto"/>
            <w:bottom w:val="none" w:sz="0" w:space="0" w:color="auto"/>
            <w:right w:val="none" w:sz="0" w:space="0" w:color="auto"/>
          </w:divBdr>
        </w:div>
        <w:div w:id="937762080">
          <w:marLeft w:val="0"/>
          <w:marRight w:val="0"/>
          <w:marTop w:val="0"/>
          <w:marBottom w:val="240"/>
          <w:divBdr>
            <w:top w:val="none" w:sz="0" w:space="0" w:color="auto"/>
            <w:left w:val="none" w:sz="0" w:space="0" w:color="auto"/>
            <w:bottom w:val="none" w:sz="0" w:space="0" w:color="auto"/>
            <w:right w:val="none" w:sz="0" w:space="0" w:color="auto"/>
          </w:divBdr>
        </w:div>
        <w:div w:id="1737976055">
          <w:marLeft w:val="0"/>
          <w:marRight w:val="0"/>
          <w:marTop w:val="0"/>
          <w:marBottom w:val="240"/>
          <w:divBdr>
            <w:top w:val="none" w:sz="0" w:space="0" w:color="auto"/>
            <w:left w:val="none" w:sz="0" w:space="0" w:color="auto"/>
            <w:bottom w:val="none" w:sz="0" w:space="0" w:color="auto"/>
            <w:right w:val="none" w:sz="0" w:space="0" w:color="auto"/>
          </w:divBdr>
        </w:div>
        <w:div w:id="28074954">
          <w:marLeft w:val="0"/>
          <w:marRight w:val="0"/>
          <w:marTop w:val="0"/>
          <w:marBottom w:val="240"/>
          <w:divBdr>
            <w:top w:val="none" w:sz="0" w:space="0" w:color="auto"/>
            <w:left w:val="none" w:sz="0" w:space="0" w:color="auto"/>
            <w:bottom w:val="none" w:sz="0" w:space="0" w:color="auto"/>
            <w:right w:val="none" w:sz="0" w:space="0" w:color="auto"/>
          </w:divBdr>
        </w:div>
      </w:divsChild>
    </w:div>
    <w:div w:id="17689620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Zihao Jin</dc:creator>
  <cp:lastModifiedBy>Zihao Jin</cp:lastModifiedBy>
  <cp:revision>12</cp:revision>
  <dcterms:created xsi:type="dcterms:W3CDTF">2020-08-19T17:38:00Z</dcterms:created>
  <dcterms:modified xsi:type="dcterms:W3CDTF">2020-08-20T04:40:00Z</dcterms:modified>
</cp:coreProperties>
</file>